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D0E1A" w14:textId="77777777" w:rsidR="00BD3A1C" w:rsidRDefault="00C85CF5">
      <w:pPr>
        <w:pStyle w:val="TextBody"/>
        <w:spacing w:after="0"/>
      </w:pPr>
      <w:r>
        <w:t xml:space="preserve"> </w:t>
      </w:r>
    </w:p>
    <w:p w14:paraId="5212DF2D" w14:textId="77777777" w:rsidR="00BD3A1C" w:rsidRDefault="00C85CF5">
      <w:pPr>
        <w:pStyle w:val="TextBody"/>
      </w:pPr>
      <w:r>
        <w:t xml:space="preserve">    </w:t>
      </w:r>
    </w:p>
    <w:p w14:paraId="3908921F" w14:textId="77777777" w:rsidR="00BD3A1C" w:rsidRDefault="00C85CF5">
      <w:pPr>
        <w:pStyle w:val="Heading2titleHead"/>
      </w:pPr>
      <w:r>
        <w:t>Analysis of tri-axial accelerometer data of 4 month old infants</w:t>
      </w:r>
    </w:p>
    <w:p w14:paraId="18DA81C3" w14:textId="77777777" w:rsidR="00BD3A1C" w:rsidRDefault="00C85CF5">
      <w:pPr>
        <w:pStyle w:val="TextBody"/>
        <w:spacing w:after="0"/>
      </w:pPr>
      <w:r>
        <w:t>Student: J</w:t>
      </w:r>
      <w:r>
        <w:rPr>
          <w:smallCaps/>
        </w:rPr>
        <w:t>ERNEJA</w:t>
      </w:r>
      <w:r>
        <w:t xml:space="preserve"> M</w:t>
      </w:r>
      <w:r>
        <w:rPr>
          <w:smallCaps/>
        </w:rPr>
        <w:t>ISLEJ</w:t>
      </w:r>
      <w:r>
        <w:t xml:space="preserve"> </w:t>
      </w:r>
      <w:r>
        <w:br/>
        <w:t xml:space="preserve">University of Lund </w:t>
      </w:r>
      <w:r>
        <w:br/>
      </w:r>
      <w:hyperlink r:id="rId5">
        <w:r>
          <w:rPr>
            <w:rStyle w:val="InternetLink"/>
          </w:rPr>
          <w:t>bif15jmi@student.lu.se</w:t>
        </w:r>
      </w:hyperlink>
      <w:r>
        <w:br/>
      </w:r>
      <w:r>
        <w:br/>
        <w:t>Project supervisor: F</w:t>
      </w:r>
      <w:r>
        <w:rPr>
          <w:smallCaps/>
        </w:rPr>
        <w:t>RIDA</w:t>
      </w:r>
      <w:r>
        <w:t xml:space="preserve"> R</w:t>
      </w:r>
      <w:r>
        <w:rPr>
          <w:smallCaps/>
        </w:rPr>
        <w:t>ENSTROM</w:t>
      </w:r>
      <w:r>
        <w:t xml:space="preserve"> </w:t>
      </w:r>
      <w:r>
        <w:br/>
        <w:t xml:space="preserve">University of Lund </w:t>
      </w:r>
      <w:r>
        <w:br/>
      </w:r>
      <w:hyperlink r:id="rId6">
        <w:r>
          <w:rPr>
            <w:rStyle w:val="InternetLink"/>
          </w:rPr>
          <w:t>Frida.Renstrom@med.lu.se</w:t>
        </w:r>
      </w:hyperlink>
      <w:r>
        <w:br/>
      </w:r>
      <w:r>
        <w:br/>
        <w:t>Assistant project supervisors: P</w:t>
      </w:r>
      <w:r>
        <w:rPr>
          <w:smallCaps/>
        </w:rPr>
        <w:t>AUL</w:t>
      </w:r>
      <w:r>
        <w:t xml:space="preserve"> W. F</w:t>
      </w:r>
      <w:r>
        <w:rPr>
          <w:smallCaps/>
        </w:rPr>
        <w:t>RANKS</w:t>
      </w:r>
      <w:r>
        <w:t>, A</w:t>
      </w:r>
      <w:r>
        <w:rPr>
          <w:smallCaps/>
        </w:rPr>
        <w:t>ZRA</w:t>
      </w:r>
      <w:r>
        <w:t xml:space="preserve"> K</w:t>
      </w:r>
      <w:r>
        <w:rPr>
          <w:smallCaps/>
        </w:rPr>
        <w:t>URBASIC</w:t>
      </w:r>
      <w:r>
        <w:t xml:space="preserve"> </w:t>
      </w:r>
      <w:r>
        <w:br/>
        <w:t xml:space="preserve">University of Lund </w:t>
      </w:r>
      <w:r>
        <w:br/>
      </w:r>
      <w:hyperlink r:id="rId7">
        <w:r>
          <w:rPr>
            <w:rStyle w:val="InternetLink"/>
          </w:rPr>
          <w:t>Paul.Franks@med.lu.se</w:t>
        </w:r>
      </w:hyperlink>
      <w:r>
        <w:br/>
      </w:r>
      <w:r>
        <w:br/>
      </w:r>
      <w:hyperlink r:id="rId8">
        <w:r>
          <w:rPr>
            <w:rStyle w:val="InternetLink"/>
          </w:rPr>
          <w:t>Azra.Kurbasic@med.lu.se</w:t>
        </w:r>
      </w:hyperlink>
    </w:p>
    <w:p w14:paraId="11B0C8CB" w14:textId="77777777" w:rsidR="00BD3A1C" w:rsidRDefault="00BD3A1C">
      <w:pPr>
        <w:pStyle w:val="TextBody"/>
      </w:pPr>
    </w:p>
    <w:p w14:paraId="4613DB01" w14:textId="77777777" w:rsidR="00BD3A1C" w:rsidRDefault="00C85CF5">
      <w:pPr>
        <w:pStyle w:val="TextBodynoindent"/>
        <w:rPr>
          <w:b/>
        </w:rPr>
      </w:pPr>
      <w:commentRangeStart w:id="0"/>
      <w:r>
        <w:rPr>
          <w:b/>
        </w:rPr>
        <w:t>Abstract</w:t>
      </w:r>
      <w:commentRangeEnd w:id="0"/>
      <w:r w:rsidR="00447012">
        <w:rPr>
          <w:rStyle w:val="CommentReference"/>
          <w:rFonts w:cs="Mangal"/>
        </w:rPr>
        <w:commentReference w:id="0"/>
      </w:r>
    </w:p>
    <w:p w14:paraId="02C5853E" w14:textId="266A05B3" w:rsidR="00BD3A1C" w:rsidRDefault="00C85CF5">
      <w:pPr>
        <w:pStyle w:val="TextBodynoindent"/>
      </w:pPr>
      <w:r>
        <w:rPr>
          <w:i/>
        </w:rPr>
        <w:t>The main goal of the project is to extract</w:t>
      </w:r>
      <w:r w:rsidR="00447012">
        <w:rPr>
          <w:i/>
        </w:rPr>
        <w:t xml:space="preserve"> </w:t>
      </w:r>
      <w:ins w:id="1" w:author="med-frm" w:date="2016-10-31T17:57:00Z">
        <w:r w:rsidR="00447012">
          <w:rPr>
            <w:i/>
          </w:rPr>
          <w:t>a measure of</w:t>
        </w:r>
      </w:ins>
      <w:r>
        <w:rPr>
          <w:i/>
        </w:rPr>
        <w:t xml:space="preserve"> physical activity levels from tri-axial accelerometer</w:t>
      </w:r>
      <w:r>
        <w:t xml:space="preserve"> </w:t>
      </w:r>
      <w:r>
        <w:rPr>
          <w:i/>
        </w:rPr>
        <w:t xml:space="preserve">data, taken of </w:t>
      </w:r>
      <w:ins w:id="2" w:author="med-frm" w:date="2016-10-31T17:58:00Z">
        <w:r w:rsidR="00447012">
          <w:rPr>
            <w:i/>
          </w:rPr>
          <w:t>four</w:t>
        </w:r>
      </w:ins>
      <w:commentRangeStart w:id="3"/>
      <w:del w:id="4" w:author="med-frm" w:date="2016-10-31T17:58:00Z">
        <w:r w:rsidDel="00447012">
          <w:rPr>
            <w:i/>
          </w:rPr>
          <w:delText>4</w:delText>
        </w:r>
      </w:del>
      <w:commentRangeEnd w:id="3"/>
      <w:r w:rsidR="00447012">
        <w:rPr>
          <w:rStyle w:val="CommentReference"/>
          <w:rFonts w:cs="Mangal"/>
        </w:rPr>
        <w:commentReference w:id="3"/>
      </w:r>
      <w:r>
        <w:rPr>
          <w:i/>
        </w:rPr>
        <w:t xml:space="preserve"> month old infants. Infants wore two accelerometers, one on the torso, other</w:t>
      </w:r>
      <w:r>
        <w:t xml:space="preserve"> </w:t>
      </w:r>
      <w:r>
        <w:rPr>
          <w:i/>
        </w:rPr>
        <w:t>on the ankle, for 48 hours in a free living environment. In order to properly extract physical</w:t>
      </w:r>
      <w:r>
        <w:t xml:space="preserve"> </w:t>
      </w:r>
      <w:r>
        <w:rPr>
          <w:i/>
        </w:rPr>
        <w:t>activity</w:t>
      </w:r>
      <w:ins w:id="5" w:author="med-frm" w:date="2016-10-31T17:59:00Z">
        <w:r w:rsidR="00447012">
          <w:rPr>
            <w:i/>
          </w:rPr>
          <w:t xml:space="preserve"> level data</w:t>
        </w:r>
      </w:ins>
      <w:r>
        <w:rPr>
          <w:i/>
        </w:rPr>
        <w:t xml:space="preserve">, the </w:t>
      </w:r>
      <w:ins w:id="6" w:author="med-frm" w:date="2016-10-31T17:59:00Z">
        <w:r w:rsidR="00447012">
          <w:rPr>
            <w:i/>
          </w:rPr>
          <w:t xml:space="preserve">raw </w:t>
        </w:r>
      </w:ins>
      <w:r>
        <w:rPr>
          <w:i/>
        </w:rPr>
        <w:t xml:space="preserve">accelerometer </w:t>
      </w:r>
      <w:ins w:id="7" w:author="med-frm" w:date="2016-10-31T17:59:00Z">
        <w:r w:rsidR="00447012">
          <w:rPr>
            <w:i/>
          </w:rPr>
          <w:t>output</w:t>
        </w:r>
      </w:ins>
      <w:del w:id="8" w:author="med-frm" w:date="2016-10-31T17:59:00Z">
        <w:r w:rsidDel="00447012">
          <w:rPr>
            <w:i/>
          </w:rPr>
          <w:delText>data</w:delText>
        </w:r>
      </w:del>
      <w:r>
        <w:rPr>
          <w:i/>
        </w:rPr>
        <w:t xml:space="preserve"> has to be prepared and preprocessed. Preparation includes data</w:t>
      </w:r>
      <w:r>
        <w:t xml:space="preserve"> </w:t>
      </w:r>
      <w:r>
        <w:rPr>
          <w:i/>
        </w:rPr>
        <w:t>organization and timestamp alignment, while the preprocessing includes filtering, averaging,</w:t>
      </w:r>
      <w:r>
        <w:t xml:space="preserve"> </w:t>
      </w:r>
      <w:r>
        <w:rPr>
          <w:i/>
        </w:rPr>
        <w:t xml:space="preserve">removal of </w:t>
      </w:r>
      <w:commentRangeStart w:id="9"/>
      <w:ins w:id="10" w:author="med-frm" w:date="2016-10-31T17:59:00Z">
        <w:r w:rsidR="00447012">
          <w:rPr>
            <w:i/>
          </w:rPr>
          <w:t>non-wear time</w:t>
        </w:r>
      </w:ins>
      <w:del w:id="11" w:author="med-frm" w:date="2016-10-31T17:59:00Z">
        <w:r w:rsidDel="00447012">
          <w:rPr>
            <w:i/>
          </w:rPr>
          <w:delText>data where the accelerometer was not worn</w:delText>
        </w:r>
      </w:del>
      <w:commentRangeEnd w:id="9"/>
      <w:r w:rsidR="00447012">
        <w:rPr>
          <w:rStyle w:val="CommentReference"/>
          <w:rFonts w:cs="Mangal"/>
        </w:rPr>
        <w:commentReference w:id="9"/>
      </w:r>
      <w:r>
        <w:rPr>
          <w:i/>
        </w:rPr>
        <w:t>, summary measure extraction, correction</w:t>
      </w:r>
      <w:r>
        <w:t xml:space="preserve"> </w:t>
      </w:r>
      <w:r>
        <w:rPr>
          <w:i/>
        </w:rPr>
        <w:t>for gravity component and correction for acceleration contributed by the infants caretaker.</w:t>
      </w:r>
      <w:r>
        <w:t xml:space="preserve"> </w:t>
      </w:r>
      <w:r>
        <w:rPr>
          <w:i/>
        </w:rPr>
        <w:t>Several approaches are</w:t>
      </w:r>
      <w:ins w:id="12" w:author="med-frm" w:date="2016-10-31T18:02:00Z">
        <w:r w:rsidR="00447012">
          <w:rPr>
            <w:i/>
          </w:rPr>
          <w:t xml:space="preserve"> used </w:t>
        </w:r>
      </w:ins>
      <w:ins w:id="13" w:author="med-frm" w:date="2016-10-31T18:04:00Z">
        <w:r w:rsidR="00627E33">
          <w:rPr>
            <w:i/>
          </w:rPr>
          <w:t>and the pe</w:t>
        </w:r>
      </w:ins>
      <w:ins w:id="14" w:author="med-frm" w:date="2016-10-31T18:07:00Z">
        <w:r w:rsidR="00627E33">
          <w:rPr>
            <w:i/>
          </w:rPr>
          <w:t>r</w:t>
        </w:r>
      </w:ins>
      <w:ins w:id="15" w:author="med-frm" w:date="2016-10-31T18:04:00Z">
        <w:r w:rsidR="00627E33">
          <w:rPr>
            <w:i/>
          </w:rPr>
          <w:t xml:space="preserve">formance of each </w:t>
        </w:r>
      </w:ins>
      <w:r>
        <w:rPr>
          <w:i/>
        </w:rPr>
        <w:t>discussed</w:t>
      </w:r>
      <w:del w:id="16" w:author="med-frm" w:date="2016-10-31T18:03:00Z">
        <w:r w:rsidDel="00627E33">
          <w:rPr>
            <w:i/>
          </w:rPr>
          <w:delText xml:space="preserve"> </w:delText>
        </w:r>
      </w:del>
      <w:del w:id="17" w:author="med-frm" w:date="2016-10-31T18:04:00Z">
        <w:r w:rsidDel="00627E33">
          <w:rPr>
            <w:i/>
          </w:rPr>
          <w:delText>and presented along with the problems and negative features</w:delText>
        </w:r>
        <w:r w:rsidDel="00627E33">
          <w:delText xml:space="preserve"> </w:delText>
        </w:r>
        <w:r w:rsidDel="00627E33">
          <w:rPr>
            <w:i/>
          </w:rPr>
          <w:delText>of each</w:delText>
        </w:r>
      </w:del>
      <w:r>
        <w:rPr>
          <w:i/>
        </w:rPr>
        <w:t>. The results from the correction of accelerations due to</w:t>
      </w:r>
      <w:ins w:id="18" w:author="med-frm" w:date="2016-10-31T18:12:00Z">
        <w:r w:rsidR="009A00AD">
          <w:rPr>
            <w:i/>
          </w:rPr>
          <w:t xml:space="preserve"> the</w:t>
        </w:r>
      </w:ins>
      <w:r>
        <w:rPr>
          <w:i/>
        </w:rPr>
        <w:t xml:space="preserve"> infant being moved are compared</w:t>
      </w:r>
      <w:r>
        <w:t xml:space="preserve"> </w:t>
      </w:r>
      <w:r>
        <w:rPr>
          <w:i/>
        </w:rPr>
        <w:t xml:space="preserve">against the diary notations of </w:t>
      </w:r>
      <w:ins w:id="19" w:author="med-frm" w:date="2016-10-31T18:12:00Z">
        <w:r w:rsidR="009A00AD">
          <w:rPr>
            <w:i/>
          </w:rPr>
          <w:t xml:space="preserve">the </w:t>
        </w:r>
      </w:ins>
      <w:r>
        <w:rPr>
          <w:i/>
        </w:rPr>
        <w:t>infant</w:t>
      </w:r>
      <w:ins w:id="20" w:author="med-frm" w:date="2016-10-31T18:12:00Z">
        <w:r w:rsidR="009A00AD">
          <w:rPr>
            <w:i/>
          </w:rPr>
          <w:t>’</w:t>
        </w:r>
      </w:ins>
      <w:r>
        <w:rPr>
          <w:i/>
        </w:rPr>
        <w:t>s sleeping and feeding habits, kept by their mothers. In the</w:t>
      </w:r>
      <w:r>
        <w:t xml:space="preserve"> </w:t>
      </w:r>
      <w:r>
        <w:rPr>
          <w:i/>
        </w:rPr>
        <w:t xml:space="preserve">end, physical activity levels are extracted and analyzed along with other variables. </w:t>
      </w:r>
      <w:r>
        <w:br/>
      </w:r>
      <w:r>
        <w:br/>
        <w:t xml:space="preserve">  </w:t>
      </w:r>
    </w:p>
    <w:p w14:paraId="6E9540C3" w14:textId="77777777" w:rsidR="00BD3A1C" w:rsidRDefault="00C85CF5">
      <w:pPr>
        <w:pStyle w:val="Heading3"/>
      </w:pPr>
      <w:bookmarkStart w:id="21" w:name="x1-2r1"/>
      <w:bookmarkEnd w:id="21"/>
      <w:r>
        <w:t xml:space="preserve">I </w:t>
      </w:r>
      <w:bookmarkStart w:id="22" w:name="x1-10001"/>
      <w:bookmarkEnd w:id="22"/>
      <w:commentRangeStart w:id="23"/>
      <w:r>
        <w:t>Introduction</w:t>
      </w:r>
      <w:commentRangeEnd w:id="23"/>
      <w:r w:rsidR="006D69D4">
        <w:rPr>
          <w:rStyle w:val="CommentReference"/>
          <w:rFonts w:cs="Mangal"/>
          <w:b w:val="0"/>
          <w:bCs w:val="0"/>
        </w:rPr>
        <w:commentReference w:id="23"/>
      </w:r>
    </w:p>
    <w:p w14:paraId="1145EB7E" w14:textId="77777777" w:rsidR="00A260F4" w:rsidRDefault="00C85CF5">
      <w:pPr>
        <w:pStyle w:val="TextBodynoindent"/>
        <w:rPr>
          <w:ins w:id="24" w:author="med-frm" w:date="2016-11-14T15:23:00Z"/>
        </w:rPr>
      </w:pPr>
      <w:r>
        <w:t xml:space="preserve">The tri-axial accelerometer data was obtained in the </w:t>
      </w:r>
      <w:r>
        <w:rPr>
          <w:i/>
        </w:rPr>
        <w:t>Energy balance and health in pregnancy</w:t>
      </w:r>
      <w:r>
        <w:t xml:space="preserve"> </w:t>
      </w:r>
      <w:del w:id="25" w:author="med-frm" w:date="2016-11-14T15:00:00Z">
        <w:r w:rsidDel="00B42E57">
          <w:delText>project</w:delText>
        </w:r>
      </w:del>
      <w:ins w:id="26" w:author="med-frm" w:date="2016-11-14T15:00:00Z">
        <w:r w:rsidR="00B42E57">
          <w:t>study</w:t>
        </w:r>
      </w:ins>
      <w:r>
        <w:t xml:space="preserve">, a pre-pilot </w:t>
      </w:r>
      <w:ins w:id="27" w:author="med-frm" w:date="2016-11-14T14:59:00Z">
        <w:r w:rsidR="00B42E57">
          <w:t>study</w:t>
        </w:r>
      </w:ins>
      <w:del w:id="28" w:author="med-frm" w:date="2016-11-14T14:59:00Z">
        <w:r w:rsidDel="00B42E57">
          <w:delText>project</w:delText>
        </w:r>
      </w:del>
      <w:r>
        <w:t xml:space="preserve"> for </w:t>
      </w:r>
      <w:del w:id="29" w:author="med-frm" w:date="2016-11-14T15:01:00Z">
        <w:r w:rsidDel="00B42E57">
          <w:delText xml:space="preserve">the </w:delText>
        </w:r>
      </w:del>
      <w:proofErr w:type="spellStart"/>
      <w:r>
        <w:rPr>
          <w:i/>
        </w:rPr>
        <w:t>LifeGene</w:t>
      </w:r>
      <w:proofErr w:type="spellEnd"/>
      <w:del w:id="30" w:author="med-frm" w:date="2016-11-14T15:01:00Z">
        <w:r w:rsidDel="00B42E57">
          <w:rPr>
            <w:i/>
          </w:rPr>
          <w:delText xml:space="preserve"> Study</w:delText>
        </w:r>
      </w:del>
      <w:r>
        <w:rPr>
          <w:i/>
        </w:rPr>
        <w:t xml:space="preserve"> </w:t>
      </w:r>
      <w:r>
        <w:t>(</w:t>
      </w:r>
      <w:hyperlink r:id="rId11">
        <w:r>
          <w:rPr>
            <w:rStyle w:val="InternetLink"/>
            <w:rFonts w:ascii="monospace" w:hAnsi="monospace"/>
          </w:rPr>
          <w:t>http://www.lifegene.se</w:t>
        </w:r>
      </w:hyperlink>
      <w:r>
        <w:t xml:space="preserve">). One of the aims of the pre-pilot </w:t>
      </w:r>
      <w:del w:id="31" w:author="med-frm" w:date="2016-11-14T15:01:00Z">
        <w:r w:rsidDel="00B42E57">
          <w:delText xml:space="preserve">project </w:delText>
        </w:r>
      </w:del>
      <w:ins w:id="32" w:author="med-frm" w:date="2016-11-14T15:01:00Z">
        <w:r w:rsidR="00B42E57">
          <w:t xml:space="preserve">study </w:t>
        </w:r>
      </w:ins>
      <w:r>
        <w:t xml:space="preserve">was to assess the feasibility of estimating physical </w:t>
      </w:r>
      <w:commentRangeStart w:id="33"/>
      <w:r>
        <w:t>activity</w:t>
      </w:r>
      <w:ins w:id="34" w:author="med-frm" w:date="2016-10-31T18:01:00Z">
        <w:r w:rsidR="00447012">
          <w:t xml:space="preserve"> </w:t>
        </w:r>
      </w:ins>
      <w:r>
        <w:t>(</w:t>
      </w:r>
      <w:commentRangeEnd w:id="33"/>
      <w:r w:rsidR="00447012">
        <w:rPr>
          <w:rStyle w:val="CommentReference"/>
          <w:rFonts w:cs="Mangal"/>
        </w:rPr>
        <w:commentReference w:id="33"/>
      </w:r>
      <w:r>
        <w:t>PA</w:t>
      </w:r>
      <w:del w:id="35" w:author="med-frm" w:date="2016-11-14T15:01:00Z">
        <w:r w:rsidDel="00B42E57">
          <w:delText xml:space="preserve"> hereafter</w:delText>
        </w:r>
      </w:del>
      <w:r>
        <w:t xml:space="preserve">) in young infants in order to associate lifestyle behaviors during pregnancy and post-partum markers of </w:t>
      </w:r>
      <w:ins w:id="36" w:author="med-frm" w:date="2016-11-14T15:02:00Z">
        <w:r w:rsidR="00B42E57">
          <w:t xml:space="preserve">infant </w:t>
        </w:r>
      </w:ins>
      <w:proofErr w:type="spellStart"/>
      <w:r>
        <w:t>cardiometabolic</w:t>
      </w:r>
      <w:proofErr w:type="spellEnd"/>
      <w:r>
        <w:t xml:space="preserve"> health</w:t>
      </w:r>
      <w:del w:id="37" w:author="med-frm" w:date="2016-11-14T15:03:00Z">
        <w:r w:rsidDel="00B42E57">
          <w:delText xml:space="preserve"> in the infant</w:delText>
        </w:r>
      </w:del>
      <w:r>
        <w:t xml:space="preserve">. An extensive collection of characteristics was measured and obtained, including </w:t>
      </w:r>
      <w:commentRangeStart w:id="38"/>
      <w:r>
        <w:t>infant</w:t>
      </w:r>
      <w:del w:id="39" w:author="med-frm" w:date="2016-11-14T15:04:00Z">
        <w:r w:rsidDel="00B42E57">
          <w:delText>s</w:delText>
        </w:r>
      </w:del>
      <w:commentRangeEnd w:id="38"/>
      <w:r w:rsidR="00B42E57">
        <w:rPr>
          <w:rStyle w:val="CommentReference"/>
          <w:rFonts w:cs="Mangal"/>
        </w:rPr>
        <w:commentReference w:id="38"/>
      </w:r>
      <w:r>
        <w:t xml:space="preserve"> and </w:t>
      </w:r>
      <w:ins w:id="40" w:author="med-frm" w:date="2016-11-14T15:04:00Z">
        <w:r w:rsidR="00B42E57">
          <w:t xml:space="preserve">maternal </w:t>
        </w:r>
      </w:ins>
      <w:del w:id="41" w:author="med-frm" w:date="2016-11-14T15:04:00Z">
        <w:r w:rsidDel="00B42E57">
          <w:delText>mothers</w:delText>
        </w:r>
      </w:del>
      <w:r>
        <w:t xml:space="preserve"> tri-axial accelerometer data and infant</w:t>
      </w:r>
      <w:del w:id="42" w:author="med-frm" w:date="2016-11-14T15:04:00Z">
        <w:r w:rsidDel="00B42E57">
          <w:delText>s</w:delText>
        </w:r>
      </w:del>
      <w:r>
        <w:t xml:space="preserve"> sleeping and feeding diaries. </w:t>
      </w:r>
      <w:commentRangeStart w:id="43"/>
      <w:r>
        <w:t>The accelerometer data was recorded in a free living environment for 48 hours using a GENEA monitor(</w:t>
      </w:r>
      <w:proofErr w:type="spellStart"/>
      <w:r>
        <w:t>UniLever</w:t>
      </w:r>
      <w:proofErr w:type="spellEnd"/>
      <w:r>
        <w:t xml:space="preserve"> Ltd), sampled at 40 Hz and stored in g units.</w:t>
      </w:r>
      <w:commentRangeEnd w:id="43"/>
      <w:r w:rsidR="00104460">
        <w:rPr>
          <w:rStyle w:val="CommentReference"/>
          <w:rFonts w:cs="Mangal"/>
        </w:rPr>
        <w:commentReference w:id="43"/>
      </w:r>
      <w:r>
        <w:t xml:space="preserve"> </w:t>
      </w:r>
      <w:commentRangeStart w:id="44"/>
      <w:r>
        <w:t xml:space="preserve">The diary consist of printed forms which the mothers filled out for </w:t>
      </w:r>
      <w:del w:id="45" w:author="med-frm" w:date="2016-11-14T15:13:00Z">
        <w:r w:rsidDel="00104460">
          <w:delText>5</w:delText>
        </w:r>
      </w:del>
      <w:ins w:id="46" w:author="med-frm" w:date="2016-11-14T15:13:00Z">
        <w:r w:rsidR="00104460">
          <w:t>five</w:t>
        </w:r>
      </w:ins>
      <w:r>
        <w:t xml:space="preserve"> consecutive days from midnight of the second day on</w:t>
      </w:r>
      <w:commentRangeEnd w:id="44"/>
      <w:r w:rsidR="00104460">
        <w:rPr>
          <w:rStyle w:val="CommentReference"/>
          <w:rFonts w:cs="Mangal"/>
        </w:rPr>
        <w:commentReference w:id="44"/>
      </w:r>
      <w:r>
        <w:t xml:space="preserve">, </w:t>
      </w:r>
      <w:commentRangeStart w:id="47"/>
      <w:r>
        <w:t>example in Supplements</w:t>
      </w:r>
      <w:commentRangeEnd w:id="47"/>
      <w:r w:rsidR="00104460">
        <w:rPr>
          <w:rStyle w:val="CommentReference"/>
          <w:rFonts w:cs="Mangal"/>
        </w:rPr>
        <w:commentReference w:id="47"/>
      </w:r>
      <w:r>
        <w:t>.</w:t>
      </w:r>
      <w:r>
        <w:br/>
      </w:r>
      <w:commentRangeStart w:id="48"/>
      <w:r>
        <w:t xml:space="preserve">In this </w:t>
      </w:r>
      <w:commentRangeEnd w:id="48"/>
      <w:r w:rsidR="00A260F4">
        <w:rPr>
          <w:rStyle w:val="CommentReference"/>
          <w:rFonts w:cs="Mangal"/>
        </w:rPr>
        <w:commentReference w:id="48"/>
      </w:r>
      <w:r>
        <w:t>project, the focus was on the estimation of infant</w:t>
      </w:r>
      <w:del w:id="49" w:author="med-frm" w:date="2016-11-14T15:13:00Z">
        <w:r w:rsidDel="00104460">
          <w:delText>s</w:delText>
        </w:r>
      </w:del>
      <w:r>
        <w:t xml:space="preserve"> PA along with </w:t>
      </w:r>
      <w:del w:id="50" w:author="med-frm" w:date="2016-11-14T15:13:00Z">
        <w:r w:rsidDel="00104460">
          <w:delText xml:space="preserve">the discussion </w:delText>
        </w:r>
      </w:del>
      <w:r>
        <w:t>an</w:t>
      </w:r>
      <w:del w:id="51" w:author="med-frm" w:date="2016-11-14T15:13:00Z">
        <w:r w:rsidDel="00104460">
          <w:delText>d</w:delText>
        </w:r>
      </w:del>
      <w:r>
        <w:t xml:space="preserve"> assessment of the feasibility regarding such an estimation.</w:t>
      </w:r>
      <w:r>
        <w:br/>
        <w:t xml:space="preserve">Although accelerometers are increasingly being used for PA estimations in population studies, their output needs to be interpreted with caution. Due to its properties and sensitivity, the accelerometer is prone to pick up accelerations not related to the PA of the subject wearing it. In measurements taken of adults, these are mainly due to gravitation and instrumentation noise, but in infants and smaller children who are less or not </w:t>
      </w:r>
      <w:r>
        <w:lastRenderedPageBreak/>
        <w:t xml:space="preserve">mobile in terms of walking, the caretaker attributes greatly to the acceleration by carrying or placing the </w:t>
      </w:r>
      <w:proofErr w:type="gramStart"/>
      <w:r>
        <w:t>child[</w:t>
      </w:r>
      <w:proofErr w:type="gramEnd"/>
      <w:r>
        <w:t xml:space="preserve">1]. </w:t>
      </w:r>
      <w:commentRangeStart w:id="52"/>
      <w:r>
        <w:t xml:space="preserve">By not </w:t>
      </w:r>
      <w:del w:id="53" w:author="med-frm" w:date="2016-11-14T15:15:00Z">
        <w:r w:rsidDel="00446198">
          <w:delText xml:space="preserve">correcting </w:delText>
        </w:r>
      </w:del>
      <w:ins w:id="54" w:author="med-frm" w:date="2016-11-14T15:15:00Z">
        <w:r w:rsidR="00446198">
          <w:t>appropriately considering</w:t>
        </w:r>
      </w:ins>
      <w:del w:id="55" w:author="med-frm" w:date="2016-11-14T15:15:00Z">
        <w:r w:rsidDel="00446198">
          <w:delText>for such</w:delText>
        </w:r>
      </w:del>
      <w:r>
        <w:t xml:space="preserve"> </w:t>
      </w:r>
      <w:ins w:id="56" w:author="med-frm" w:date="2016-11-14T15:15:00Z">
        <w:r w:rsidR="00446198">
          <w:t xml:space="preserve">acceleration </w:t>
        </w:r>
      </w:ins>
      <w:r>
        <w:t>contribut</w:t>
      </w:r>
      <w:ins w:id="57" w:author="med-frm" w:date="2016-11-14T15:16:00Z">
        <w:r w:rsidR="00446198">
          <w:t>ed</w:t>
        </w:r>
      </w:ins>
      <w:del w:id="58" w:author="med-frm" w:date="2016-11-14T15:16:00Z">
        <w:r w:rsidDel="00446198">
          <w:delText>ions</w:delText>
        </w:r>
      </w:del>
      <w:ins w:id="59" w:author="med-frm" w:date="2016-11-14T15:16:00Z">
        <w:r w:rsidR="00446198">
          <w:t xml:space="preserve"> by the caretaker</w:t>
        </w:r>
      </w:ins>
      <w:commentRangeEnd w:id="52"/>
      <w:ins w:id="60" w:author="med-frm" w:date="2016-11-14T15:18:00Z">
        <w:r w:rsidR="00A260F4">
          <w:rPr>
            <w:rStyle w:val="CommentReference"/>
            <w:rFonts w:cs="Mangal"/>
          </w:rPr>
          <w:commentReference w:id="52"/>
        </w:r>
      </w:ins>
      <w:r>
        <w:t>, the extracted infant</w:t>
      </w:r>
      <w:del w:id="61" w:author="med-frm" w:date="2016-11-14T15:16:00Z">
        <w:r w:rsidDel="00446198">
          <w:delText>s</w:delText>
        </w:r>
      </w:del>
      <w:r>
        <w:t xml:space="preserve"> PA would incorrectly present </w:t>
      </w:r>
      <w:del w:id="62" w:author="med-frm" w:date="2016-11-14T15:17:00Z">
        <w:r w:rsidDel="00A260F4">
          <w:delText xml:space="preserve">those </w:delText>
        </w:r>
      </w:del>
      <w:r>
        <w:t>infants that are moved around more as being more active.</w:t>
      </w:r>
      <w:r>
        <w:br/>
        <w:t xml:space="preserve">For that purpose, the pre-pilot project was designed to place two accelerometers on the infant, one on the torso, other on the ankle. The </w:t>
      </w:r>
      <w:del w:id="63" w:author="med-frm" w:date="2016-11-14T15:19:00Z">
        <w:r w:rsidDel="00A260F4">
          <w:delText xml:space="preserve">idea </w:delText>
        </w:r>
      </w:del>
      <w:ins w:id="64" w:author="med-frm" w:date="2016-11-14T15:19:00Z">
        <w:r w:rsidR="00A260F4">
          <w:t xml:space="preserve">rationale </w:t>
        </w:r>
      </w:ins>
      <w:r>
        <w:t xml:space="preserve">behind this was that </w:t>
      </w:r>
      <w:del w:id="65" w:author="med-frm" w:date="2016-11-14T15:20:00Z">
        <w:r w:rsidDel="00A260F4">
          <w:delText xml:space="preserve">the </w:delText>
        </w:r>
      </w:del>
      <w:r>
        <w:t>infant</w:t>
      </w:r>
      <w:ins w:id="66" w:author="med-frm" w:date="2016-11-14T15:20:00Z">
        <w:r w:rsidR="00A260F4">
          <w:t>s</w:t>
        </w:r>
      </w:ins>
      <w:r>
        <w:t xml:space="preserve"> at </w:t>
      </w:r>
      <w:ins w:id="67" w:author="med-frm" w:date="2016-11-14T15:20:00Z">
        <w:r w:rsidR="00A260F4">
          <w:t>four</w:t>
        </w:r>
      </w:ins>
      <w:del w:id="68" w:author="med-frm" w:date="2016-11-14T15:20:00Z">
        <w:r w:rsidDel="00A260F4">
          <w:delText>4</w:delText>
        </w:r>
      </w:del>
      <w:r>
        <w:t xml:space="preserve"> month</w:t>
      </w:r>
      <w:ins w:id="69" w:author="med-frm" w:date="2016-11-14T15:20:00Z">
        <w:r w:rsidR="00A260F4">
          <w:t>s of</w:t>
        </w:r>
      </w:ins>
      <w:del w:id="70" w:author="med-frm" w:date="2016-11-14T15:20:00Z">
        <w:r w:rsidDel="00A260F4">
          <w:delText xml:space="preserve"> old</w:delText>
        </w:r>
      </w:del>
      <w:r>
        <w:t xml:space="preserve"> age </w:t>
      </w:r>
      <w:ins w:id="71" w:author="med-frm" w:date="2016-11-14T15:20:00Z">
        <w:r w:rsidR="00A260F4">
          <w:t xml:space="preserve">are unable </w:t>
        </w:r>
      </w:ins>
      <w:del w:id="72" w:author="med-frm" w:date="2016-11-14T15:20:00Z">
        <w:r w:rsidDel="00A260F4">
          <w:delText>can not</w:delText>
        </w:r>
      </w:del>
      <w:ins w:id="73" w:author="med-frm" w:date="2016-11-14T15:20:00Z">
        <w:r w:rsidR="00A260F4">
          <w:t xml:space="preserve"> to</w:t>
        </w:r>
      </w:ins>
      <w:r>
        <w:t xml:space="preserve"> move</w:t>
      </w:r>
      <w:ins w:id="74" w:author="med-frm" w:date="2016-11-14T15:20:00Z">
        <w:r w:rsidR="00A260F4">
          <w:t xml:space="preserve"> the</w:t>
        </w:r>
      </w:ins>
      <w:del w:id="75" w:author="med-frm" w:date="2016-11-14T15:20:00Z">
        <w:r w:rsidDel="00A260F4">
          <w:delText xml:space="preserve"> his</w:delText>
        </w:r>
      </w:del>
      <w:r>
        <w:t xml:space="preserve"> torso </w:t>
      </w:r>
      <w:ins w:id="76" w:author="med-frm" w:date="2016-11-14T15:20:00Z">
        <w:r w:rsidR="00A260F4">
          <w:t>by itself</w:t>
        </w:r>
      </w:ins>
      <w:del w:id="77" w:author="med-frm" w:date="2016-11-14T15:21:00Z">
        <w:r w:rsidDel="00A260F4">
          <w:delText xml:space="preserve">on </w:delText>
        </w:r>
      </w:del>
      <w:del w:id="78" w:author="med-frm" w:date="2016-11-14T15:20:00Z">
        <w:r w:rsidDel="00A260F4">
          <w:delText>his</w:delText>
        </w:r>
      </w:del>
      <w:del w:id="79" w:author="med-frm" w:date="2016-11-14T15:21:00Z">
        <w:r w:rsidDel="00A260F4">
          <w:delText xml:space="preserve"> own</w:delText>
        </w:r>
      </w:del>
      <w:r>
        <w:t>, so any large accelerations measured on the torso would consequently mean that the infant was being moved</w:t>
      </w:r>
      <w:del w:id="80" w:author="med-frm" w:date="2016-11-14T15:21:00Z">
        <w:r w:rsidDel="00A260F4">
          <w:delText xml:space="preserve"> at that time</w:delText>
        </w:r>
      </w:del>
      <w:r>
        <w:t xml:space="preserve">. On the other hand, the infant can move his legs, so having accelerations detected on the ankle monitor, but not on the torso, would mean the infant is being active </w:t>
      </w:r>
      <w:ins w:id="81" w:author="med-frm" w:date="2016-11-14T15:22:00Z">
        <w:r w:rsidR="00A260F4">
          <w:t>by own account</w:t>
        </w:r>
      </w:ins>
      <w:del w:id="82" w:author="med-frm" w:date="2016-11-14T15:22:00Z">
        <w:r w:rsidDel="00A260F4">
          <w:delText>himself</w:delText>
        </w:r>
      </w:del>
      <w:r>
        <w:t>. At the same time, the mothers, who were the main caretakers of the infants</w:t>
      </w:r>
      <w:ins w:id="83" w:author="med-frm" w:date="2016-11-14T15:22:00Z">
        <w:r w:rsidR="00A260F4">
          <w:t xml:space="preserve"> in the present study</w:t>
        </w:r>
      </w:ins>
      <w:r>
        <w:t xml:space="preserve">, also wore a wrist accelerometer and kept a diary of feeding and sleeping habits of the infant, as well as other important information concerning the infant and the experiment. </w:t>
      </w:r>
    </w:p>
    <w:p w14:paraId="6EE25D3E" w14:textId="1ED65A3C" w:rsidR="00BD3A1C" w:rsidRDefault="00C85CF5">
      <w:pPr>
        <w:pStyle w:val="TextBodynoindent"/>
      </w:pPr>
      <w:commentRangeStart w:id="84"/>
      <w:r>
        <w:t>In order to analyze and process all this information</w:t>
      </w:r>
      <w:commentRangeEnd w:id="84"/>
      <w:r w:rsidR="00241E97">
        <w:rPr>
          <w:rStyle w:val="CommentReference"/>
          <w:rFonts w:cs="Mangal"/>
        </w:rPr>
        <w:commentReference w:id="84"/>
      </w:r>
      <w:r>
        <w:t>, the tri-axial accelerometer data needed to be prepared and preprocessed. The first and basic task was to organize the</w:t>
      </w:r>
      <w:ins w:id="85" w:author="med-frm" w:date="2016-11-14T15:26:00Z">
        <w:r w:rsidR="00241E97">
          <w:t xml:space="preserve"> raw accelerometer</w:t>
        </w:r>
      </w:ins>
      <w:r>
        <w:t xml:space="preserve"> data which </w:t>
      </w:r>
      <w:commentRangeStart w:id="86"/>
      <w:ins w:id="87" w:author="med-frm" w:date="2016-11-14T15:27:00Z">
        <w:r w:rsidR="00241E97">
          <w:t>are</w:t>
        </w:r>
      </w:ins>
      <w:del w:id="88" w:author="med-frm" w:date="2016-11-14T15:27:00Z">
        <w:r w:rsidDel="00241E97">
          <w:delText>i</w:delText>
        </w:r>
      </w:del>
      <w:commentRangeEnd w:id="86"/>
      <w:r w:rsidR="00241E97">
        <w:rPr>
          <w:rStyle w:val="CommentReference"/>
          <w:rFonts w:cs="Mangal"/>
        </w:rPr>
        <w:commentReference w:id="86"/>
      </w:r>
      <w:del w:id="89" w:author="med-frm" w:date="2016-11-14T15:27:00Z">
        <w:r w:rsidDel="00241E97">
          <w:delText>s</w:delText>
        </w:r>
      </w:del>
      <w:r>
        <w:t xml:space="preserve"> stored in comma</w:t>
      </w:r>
      <w:ins w:id="90" w:author="med-frm" w:date="2016-11-14T15:27:00Z">
        <w:r w:rsidR="00241E97">
          <w:t>-</w:t>
        </w:r>
      </w:ins>
      <w:del w:id="91" w:author="med-frm" w:date="2016-11-14T15:27:00Z">
        <w:r w:rsidDel="00241E97">
          <w:delText xml:space="preserve"> </w:delText>
        </w:r>
      </w:del>
      <w:r>
        <w:t xml:space="preserve">separated files as well as binary files in order to enable </w:t>
      </w:r>
      <w:del w:id="92" w:author="med-frm" w:date="2016-11-14T15:28:00Z">
        <w:r w:rsidDel="00241E97">
          <w:delText xml:space="preserve">same </w:delText>
        </w:r>
      </w:del>
      <w:r>
        <w:t>analys</w:t>
      </w:r>
      <w:del w:id="93" w:author="med-frm" w:date="2016-11-14T15:28:00Z">
        <w:r w:rsidDel="00241E97">
          <w:delText>i</w:delText>
        </w:r>
      </w:del>
      <w:ins w:id="94" w:author="med-frm" w:date="2016-11-14T15:28:00Z">
        <w:r w:rsidR="00241E97">
          <w:t>e</w:t>
        </w:r>
      </w:ins>
      <w:r>
        <w:t>s to be performed for all subjects</w:t>
      </w:r>
      <w:ins w:id="95" w:author="med-frm" w:date="2016-11-14T15:28:00Z">
        <w:r w:rsidR="00241E97">
          <w:t xml:space="preserve"> individually</w:t>
        </w:r>
      </w:ins>
      <w:r>
        <w:t xml:space="preserve"> or</w:t>
      </w:r>
      <w:ins w:id="96" w:author="med-frm" w:date="2016-11-14T15:28:00Z">
        <w:r w:rsidR="00241E97">
          <w:t xml:space="preserve"> as</w:t>
        </w:r>
      </w:ins>
      <w:r>
        <w:t xml:space="preserve"> mother-infant pairs. </w:t>
      </w:r>
      <w:ins w:id="97" w:author="med-frm" w:date="2016-11-14T15:31:00Z">
        <w:r w:rsidR="00241E97">
          <w:t>The infant and maternal accelerometers did not start measuring at the exact same time</w:t>
        </w:r>
      </w:ins>
      <w:ins w:id="98" w:author="med-frm" w:date="2016-11-14T15:32:00Z">
        <w:r w:rsidR="00241E97">
          <w:t>, for this reason</w:t>
        </w:r>
      </w:ins>
      <w:ins w:id="99" w:author="med-frm" w:date="2016-11-14T15:31:00Z">
        <w:r w:rsidR="00241E97" w:rsidDel="00241E97">
          <w:t xml:space="preserve"> </w:t>
        </w:r>
      </w:ins>
      <w:del w:id="100" w:author="med-frm" w:date="2016-11-14T15:28:00Z">
        <w:r w:rsidDel="00241E97">
          <w:delText>The</w:delText>
        </w:r>
      </w:del>
      <w:del w:id="101" w:author="med-frm" w:date="2016-11-14T15:29:00Z">
        <w:r w:rsidDel="00241E97">
          <w:delText>n f</w:delText>
        </w:r>
      </w:del>
      <w:del w:id="102" w:author="med-frm" w:date="2016-11-14T15:32:00Z">
        <w:r w:rsidDel="00241E97">
          <w:delText>or</w:delText>
        </w:r>
      </w:del>
      <w:r>
        <w:t xml:space="preserve"> </w:t>
      </w:r>
      <w:del w:id="103" w:author="med-frm" w:date="2016-11-14T15:32:00Z">
        <w:r w:rsidDel="00241E97">
          <w:delText xml:space="preserve">each mother-infant pair </w:delText>
        </w:r>
      </w:del>
      <w:del w:id="104" w:author="med-frm" w:date="2016-11-14T15:29:00Z">
        <w:r w:rsidDel="00241E97">
          <w:delText xml:space="preserve">and </w:delText>
        </w:r>
      </w:del>
      <w:r>
        <w:t>the corresponding set of accelerometer</w:t>
      </w:r>
      <w:del w:id="105" w:author="med-frm" w:date="2016-11-14T15:29:00Z">
        <w:r w:rsidDel="00241E97">
          <w:delText>s</w:delText>
        </w:r>
      </w:del>
      <w:ins w:id="106" w:author="med-frm" w:date="2016-11-14T15:29:00Z">
        <w:r w:rsidR="00241E97">
          <w:t xml:space="preserve"> data</w:t>
        </w:r>
      </w:ins>
      <w:ins w:id="107" w:author="med-frm" w:date="2016-11-14T15:32:00Z">
        <w:r w:rsidR="00241E97">
          <w:t xml:space="preserve"> for each mother-infant pair</w:t>
        </w:r>
      </w:ins>
      <w:del w:id="108" w:author="med-frm" w:date="2016-11-14T15:29:00Z">
        <w:r w:rsidDel="00241E97">
          <w:delText>, the measurements</w:delText>
        </w:r>
      </w:del>
      <w:r>
        <w:t xml:space="preserve"> needed to be aligned according to </w:t>
      </w:r>
      <w:del w:id="109" w:author="med-frm" w:date="2016-11-14T15:30:00Z">
        <w:r w:rsidDel="00241E97">
          <w:delText xml:space="preserve">the </w:delText>
        </w:r>
      </w:del>
      <w:r>
        <w:t>timestamp</w:t>
      </w:r>
      <w:ins w:id="110" w:author="med-frm" w:date="2016-11-14T15:30:00Z">
        <w:r w:rsidR="00241E97">
          <w:t>s</w:t>
        </w:r>
      </w:ins>
      <w:r>
        <w:t>, to ensure they represent accelerations recorded at the same time</w:t>
      </w:r>
      <w:del w:id="111" w:author="med-frm" w:date="2016-11-14T15:32:00Z">
        <w:r w:rsidDel="00241E97">
          <w:delText xml:space="preserve"> </w:delText>
        </w:r>
      </w:del>
      <w:del w:id="112" w:author="med-frm" w:date="2016-11-14T15:30:00Z">
        <w:r w:rsidDel="00241E97">
          <w:delText xml:space="preserve">  </w:delText>
        </w:r>
      </w:del>
      <w:del w:id="113" w:author="med-frm" w:date="2016-11-14T15:32:00Z">
        <w:r w:rsidDel="00241E97">
          <w:delText>point, since the three accelerometers did not start measuring at the exact same time</w:delText>
        </w:r>
      </w:del>
      <w:r>
        <w:t>. This was followed by data preprocessing, which started with removal of the data points belonging to the time when the accelerometer was not actually worn</w:t>
      </w:r>
      <w:ins w:id="114" w:author="med-frm" w:date="2016-11-14T15:33:00Z">
        <w:r w:rsidR="00241E97">
          <w:t xml:space="preserve"> (i.e. non-wear time)</w:t>
        </w:r>
      </w:ins>
      <w:r>
        <w:t xml:space="preserve">. </w:t>
      </w:r>
      <w:commentRangeStart w:id="115"/>
      <w:r>
        <w:t xml:space="preserve">Long durations of non-wear time could impose a low PA value due to the lack of accelerations in the overall measured time frame. </w:t>
      </w:r>
      <w:commentRangeEnd w:id="115"/>
      <w:r w:rsidR="00AC56F1">
        <w:rPr>
          <w:rStyle w:val="CommentReference"/>
          <w:rFonts w:cs="Mangal"/>
        </w:rPr>
        <w:commentReference w:id="115"/>
      </w:r>
      <w:commentRangeStart w:id="116"/>
      <w:r>
        <w:t xml:space="preserve">The beginning and end timestamps of the detected non-wear blocks were validated against the diary notations of accelerometer removal and reattachment. The next step required a summary measure to be extracted. For this purpose, </w:t>
      </w:r>
      <w:del w:id="117" w:author="med-frm" w:date="2016-11-14T15:37:00Z">
        <w:r w:rsidDel="00AC56F1">
          <w:delText xml:space="preserve">the </w:delText>
        </w:r>
      </w:del>
      <w:r>
        <w:t xml:space="preserve">data </w:t>
      </w:r>
      <w:commentRangeEnd w:id="116"/>
      <w:r w:rsidR="00AC56F1">
        <w:rPr>
          <w:rStyle w:val="CommentReference"/>
          <w:rFonts w:cs="Mangal"/>
        </w:rPr>
        <w:commentReference w:id="116"/>
      </w:r>
      <w:r>
        <w:t>from each of the three ax</w:t>
      </w:r>
      <w:del w:id="118" w:author="med-frm" w:date="2016-11-14T15:37:00Z">
        <w:r w:rsidDel="00AC56F1">
          <w:delText>i</w:delText>
        </w:r>
      </w:del>
      <w:ins w:id="119" w:author="med-frm" w:date="2016-11-14T15:37:00Z">
        <w:r w:rsidR="00AC56F1">
          <w:t>e</w:t>
        </w:r>
      </w:ins>
      <w:r>
        <w:t>s w</w:t>
      </w:r>
      <w:ins w:id="120" w:author="med-frm" w:date="2016-11-14T15:37:00Z">
        <w:r w:rsidR="00AC56F1">
          <w:t>ere</w:t>
        </w:r>
      </w:ins>
      <w:del w:id="121" w:author="med-frm" w:date="2016-11-14T15:37:00Z">
        <w:r w:rsidDel="00AC56F1">
          <w:delText>as</w:delText>
        </w:r>
      </w:del>
      <w:r>
        <w:t xml:space="preserve"> first filtered with a median filter of width 11, then 1 was subtracted from the Euclidean norm of all three ax</w:t>
      </w:r>
      <w:ins w:id="122" w:author="med-frm" w:date="2016-11-14T15:37:00Z">
        <w:r w:rsidR="00AC56F1">
          <w:t>e</w:t>
        </w:r>
      </w:ins>
      <w:del w:id="123" w:author="med-frm" w:date="2016-11-14T15:37:00Z">
        <w:r w:rsidDel="00AC56F1">
          <w:delText>i</w:delText>
        </w:r>
      </w:del>
      <w:r>
        <w:t xml:space="preserve">s and in the end the measure was averaged over 0.2 second windows, similar as done in previous analysis[2]. The subtracted 1 represents an estimation of the gravitational component, since the acceleration output is measured in </w:t>
      </w:r>
      <w:proofErr w:type="spellStart"/>
      <w:r>
        <w:rPr>
          <w:i/>
        </w:rPr>
        <w:t>g</w:t>
      </w:r>
      <w:bookmarkStart w:id="124" w:name="x1-1001r1"/>
      <w:bookmarkEnd w:id="124"/>
      <w:r>
        <w:t>s</w:t>
      </w:r>
      <w:proofErr w:type="spellEnd"/>
      <w:r>
        <w:t>, where 1g ≃ 9.81 m/s</w:t>
      </w:r>
      <w:r w:rsidRPr="00AC56F1">
        <w:rPr>
          <w:vertAlign w:val="superscript"/>
          <w:rPrChange w:id="125" w:author="med-frm" w:date="2016-11-14T15:40:00Z">
            <w:rPr/>
          </w:rPrChange>
        </w:rPr>
        <w:t>2</w:t>
      </w:r>
      <w:r>
        <w:t xml:space="preserve">. But as analyzed and discussed in previous </w:t>
      </w:r>
      <w:proofErr w:type="gramStart"/>
      <w:r>
        <w:t>papers[</w:t>
      </w:r>
      <w:proofErr w:type="gramEnd"/>
      <w:r>
        <w:t xml:space="preserve">3], removing the gravitational component is not so simple, especially when rotational movements are present. In this project, this problem was approached with the signal baseline correction </w:t>
      </w:r>
      <w:proofErr w:type="gramStart"/>
      <w:r>
        <w:t>method[</w:t>
      </w:r>
      <w:proofErr w:type="gramEnd"/>
      <w:r>
        <w:t xml:space="preserve">4], which preserves all the amplitudes, but corrects the signal baseline drifts or displacements. The final step of preprocessing was to correct for the accelerations contributed by the caretaker. Besides one published </w:t>
      </w:r>
      <w:proofErr w:type="gramStart"/>
      <w:r>
        <w:t>paper[</w:t>
      </w:r>
      <w:proofErr w:type="gramEnd"/>
      <w:r>
        <w:t xml:space="preserve">1] and a PhD thesis[6] along with a conference abstract[5], this issue has not yet been researched and therefor has no established approach of solving. For this reason, various approaches were tested in this project. From simple subtraction of accelerations measured at torso from the accelerations measured on the ankle, to </w:t>
      </w:r>
      <w:del w:id="126" w:author="med-frm" w:date="2016-11-14T15:40:00Z">
        <w:r w:rsidDel="00AC56F1">
          <w:delText xml:space="preserve">still </w:delText>
        </w:r>
      </w:del>
      <w:r>
        <w:t xml:space="preserve">simple but more advanced approaches like subtracting the windowed intensities or using the windowed intensities to reduce the acceleration values in the ankle measurement, to more complicated attempts of correction by extracting windowed signal similarities between the measurements of torso and ankle, along with the approach where all the blocks detected as infant being moved are simply excluded from the further analysis and PA extraction. Each approach has </w:t>
      </w:r>
      <w:del w:id="127" w:author="med-frm" w:date="2016-11-14T15:43:00Z">
        <w:r w:rsidDel="00AC56F1">
          <w:delText xml:space="preserve">its problems and </w:delText>
        </w:r>
      </w:del>
      <w:ins w:id="128" w:author="med-frm" w:date="2016-11-14T15:43:00Z">
        <w:r w:rsidR="00AC56F1">
          <w:t xml:space="preserve">drawbacks </w:t>
        </w:r>
      </w:ins>
      <w:del w:id="129" w:author="med-frm" w:date="2016-11-14T15:43:00Z">
        <w:r w:rsidDel="00AC56F1">
          <w:delText xml:space="preserve">negative features </w:delText>
        </w:r>
      </w:del>
      <w:r>
        <w:t xml:space="preserve">which expose the nature of the accelerometer output taken of an infant from monitors placed on different body parts. Blocks, where infant was being moved, were approximated along with a set of variables, representing the overall duration, intensity and frequency of the </w:t>
      </w:r>
      <w:proofErr w:type="gramStart"/>
      <w:r>
        <w:t>caretakers</w:t>
      </w:r>
      <w:proofErr w:type="gramEnd"/>
      <w:r>
        <w:t xml:space="preserve"> contributions. These variables were used to analyze the results from different approaches and could as well be used as covariates in </w:t>
      </w:r>
      <w:del w:id="130" w:author="med-frm" w:date="2016-11-14T15:44:00Z">
        <w:r w:rsidDel="00AC56F1">
          <w:delText xml:space="preserve">the </w:delText>
        </w:r>
      </w:del>
      <w:r>
        <w:t>future analys</w:t>
      </w:r>
      <w:ins w:id="131" w:author="med-frm" w:date="2016-11-14T15:44:00Z">
        <w:r w:rsidR="00AC56F1">
          <w:t>e</w:t>
        </w:r>
      </w:ins>
      <w:del w:id="132" w:author="med-frm" w:date="2016-11-14T15:44:00Z">
        <w:r w:rsidDel="00AC56F1">
          <w:delText>i</w:delText>
        </w:r>
      </w:del>
      <w:r>
        <w:t xml:space="preserve">s of PA and the correlation with other characteristics. The results were also compared with the diary notations of sleeping and feeding habits with an intention of validation. </w:t>
      </w:r>
      <w:r>
        <w:br/>
        <w:t xml:space="preserve">From the remaining or corrected </w:t>
      </w:r>
      <w:ins w:id="133" w:author="med-frm" w:date="2016-11-14T15:44:00Z">
        <w:r w:rsidR="00AC56F1">
          <w:t>raw accelerometer data</w:t>
        </w:r>
      </w:ins>
      <w:del w:id="134" w:author="med-frm" w:date="2016-11-14T15:44:00Z">
        <w:r w:rsidDel="00AC56F1">
          <w:delText>measurements</w:delText>
        </w:r>
      </w:del>
      <w:r>
        <w:t>,</w:t>
      </w:r>
      <w:del w:id="135" w:author="med-frm" w:date="2016-11-14T15:44:00Z">
        <w:r w:rsidDel="00AC56F1">
          <w:delText xml:space="preserve"> the</w:delText>
        </w:r>
      </w:del>
      <w:r>
        <w:t xml:space="preserve"> PA was extracted and</w:t>
      </w:r>
      <w:del w:id="136" w:author="med-frm" w:date="2016-11-14T15:44:00Z">
        <w:r w:rsidDel="00AC56F1">
          <w:delText xml:space="preserve"> again</w:delText>
        </w:r>
      </w:del>
      <w:r>
        <w:t xml:space="preserve"> compared against the diary notations of sleeping habits, with the intention to examine the overall activity, specifically whether it is </w:t>
      </w:r>
      <w:ins w:id="137" w:author="med-frm" w:date="2016-11-14T15:45:00Z">
        <w:r w:rsidR="00AC56F1">
          <w:t xml:space="preserve">more </w:t>
        </w:r>
      </w:ins>
      <w:r>
        <w:t>present</w:t>
      </w:r>
      <w:del w:id="138" w:author="med-frm" w:date="2016-11-14T15:45:00Z">
        <w:r w:rsidDel="00AC56F1">
          <w:delText xml:space="preserve"> more</w:delText>
        </w:r>
      </w:del>
      <w:r>
        <w:t xml:space="preserve"> during infants awake time as expected. The project report ends with a discussion and conclusions regarding estimations of infants PA and the feasibility of estimating infants PA by placing </w:t>
      </w:r>
      <w:del w:id="139" w:author="med-frm" w:date="2016-11-14T15:46:00Z">
        <w:r w:rsidDel="00AC56F1">
          <w:delText xml:space="preserve">  </w:delText>
        </w:r>
      </w:del>
      <w:r>
        <w:t xml:space="preserve">two accelerometers on the infant in order to correct for the contributions of the caretaker. </w:t>
      </w:r>
    </w:p>
    <w:p w14:paraId="7D2013B9" w14:textId="77777777" w:rsidR="00BD3A1C" w:rsidRDefault="00C85CF5">
      <w:pPr>
        <w:pStyle w:val="Heading3"/>
      </w:pPr>
      <w:r>
        <w:lastRenderedPageBreak/>
        <w:t xml:space="preserve">II </w:t>
      </w:r>
      <w:bookmarkStart w:id="140" w:name="x1-20002"/>
      <w:bookmarkEnd w:id="140"/>
      <w:r>
        <w:t>Data preparation</w:t>
      </w:r>
    </w:p>
    <w:p w14:paraId="52A19851" w14:textId="71E97AA8" w:rsidR="00BD3A1C" w:rsidRDefault="00C85CF5">
      <w:pPr>
        <w:pStyle w:val="TextBodynoindent"/>
      </w:pPr>
      <w:bookmarkStart w:id="141" w:name="x1-2001r1"/>
      <w:bookmarkEnd w:id="141"/>
      <w:r>
        <w:t>When conducting analys</w:t>
      </w:r>
      <w:ins w:id="142" w:author="med-frm" w:date="2016-11-14T15:47:00Z">
        <w:r w:rsidR="0001724B">
          <w:t>e</w:t>
        </w:r>
      </w:ins>
      <w:del w:id="143" w:author="med-frm" w:date="2016-11-14T15:47:00Z">
        <w:r w:rsidDel="0001724B">
          <w:delText>i</w:delText>
        </w:r>
      </w:del>
      <w:r>
        <w:t>s</w:t>
      </w:r>
      <w:ins w:id="144" w:author="med-frm" w:date="2016-11-14T15:47:00Z">
        <w:r w:rsidR="0001724B">
          <w:t xml:space="preserve"> based on</w:t>
        </w:r>
      </w:ins>
      <w:del w:id="145" w:author="med-frm" w:date="2016-11-14T15:47:00Z">
        <w:r w:rsidDel="0001724B">
          <w:delText xml:space="preserve"> over</w:delText>
        </w:r>
      </w:del>
      <w:r>
        <w:t xml:space="preserve"> a complex dataset, where the subjects are in fact two or more paired individuals or a combination of their measures that require preprocessing, the dataset has to be organized in order to enable </w:t>
      </w:r>
      <w:ins w:id="146" w:author="med-frm" w:date="2016-11-14T15:47:00Z">
        <w:r w:rsidR="0001724B">
          <w:t xml:space="preserve">the </w:t>
        </w:r>
      </w:ins>
      <w:r>
        <w:t>same preprocessing scripts to be</w:t>
      </w:r>
      <w:ins w:id="147" w:author="med-frm" w:date="2016-11-14T15:47:00Z">
        <w:r w:rsidR="0001724B">
          <w:t xml:space="preserve"> applied</w:t>
        </w:r>
      </w:ins>
      <w:ins w:id="148" w:author="med-frm" w:date="2016-11-14T15:48:00Z">
        <w:r w:rsidR="0001724B">
          <w:t xml:space="preserve"> on the dataset</w:t>
        </w:r>
      </w:ins>
      <w:del w:id="149" w:author="med-frm" w:date="2016-11-14T15:47:00Z">
        <w:r w:rsidDel="0001724B">
          <w:delText xml:space="preserve"> run for each pair representing the individual subject of the analysis</w:delText>
        </w:r>
      </w:del>
      <w:r>
        <w:t xml:space="preserve">. Usually that </w:t>
      </w:r>
      <w:del w:id="150" w:author="med-frm" w:date="2016-11-14T15:48:00Z">
        <w:r w:rsidDel="0001724B">
          <w:delText xml:space="preserve">simply </w:delText>
        </w:r>
      </w:del>
      <w:r>
        <w:t xml:space="preserve">means that the </w:t>
      </w:r>
      <w:ins w:id="151" w:author="med-frm" w:date="2016-11-14T15:48:00Z">
        <w:r w:rsidR="0001724B">
          <w:t xml:space="preserve">data </w:t>
        </w:r>
      </w:ins>
      <w:r>
        <w:t xml:space="preserve">files </w:t>
      </w:r>
      <w:del w:id="152" w:author="med-frm" w:date="2016-11-14T15:48:00Z">
        <w:r w:rsidDel="0001724B">
          <w:delText>containing the data n</w:delText>
        </w:r>
      </w:del>
      <w:proofErr w:type="spellStart"/>
      <w:r>
        <w:t>eed</w:t>
      </w:r>
      <w:proofErr w:type="spellEnd"/>
      <w:r>
        <w:t xml:space="preserve"> to be named appropriately, </w:t>
      </w:r>
      <w:ins w:id="153" w:author="med-frm" w:date="2016-11-14T15:48:00Z">
        <w:r w:rsidR="0001724B">
          <w:t xml:space="preserve">e.g. </w:t>
        </w:r>
      </w:ins>
      <w:r>
        <w:t xml:space="preserve">by </w:t>
      </w:r>
      <w:del w:id="154" w:author="med-frm" w:date="2016-11-14T15:49:00Z">
        <w:r w:rsidDel="0001724B">
          <w:delText xml:space="preserve">containing </w:delText>
        </w:r>
      </w:del>
      <w:ins w:id="155" w:author="med-frm" w:date="2016-11-14T15:49:00Z">
        <w:r w:rsidR="0001724B">
          <w:t xml:space="preserve">including </w:t>
        </w:r>
      </w:ins>
      <w:commentRangeStart w:id="156"/>
      <w:r>
        <w:t xml:space="preserve">a number corresponding to the ordered sequence of numbers representing the set of </w:t>
      </w:r>
      <w:ins w:id="157" w:author="med-frm" w:date="2016-11-14T15:52:00Z">
        <w:r w:rsidR="0001724B">
          <w:t>participants</w:t>
        </w:r>
      </w:ins>
      <w:del w:id="158" w:author="med-frm" w:date="2016-11-14T15:52:00Z">
        <w:r w:rsidDel="0001724B">
          <w:delText>subjects</w:delText>
        </w:r>
      </w:del>
      <w:commentRangeEnd w:id="156"/>
      <w:r w:rsidR="0001724B">
        <w:rPr>
          <w:rStyle w:val="CommentReference"/>
          <w:rFonts w:cs="Mangal"/>
        </w:rPr>
        <w:commentReference w:id="156"/>
      </w:r>
      <w:r>
        <w:t>. When the data to be processed is a time series, very often the exact absolute time is important, especially when comparing measurements of the same characteristic, but from different monitors</w:t>
      </w:r>
      <w:ins w:id="159" w:author="med-frm" w:date="2016-11-14T15:52:00Z">
        <w:r w:rsidR="0001724B">
          <w:t xml:space="preserve"> in the same participant</w:t>
        </w:r>
      </w:ins>
      <w:r>
        <w:t xml:space="preserve">. For that purpose </w:t>
      </w:r>
      <w:del w:id="160" w:author="med-frm" w:date="2016-11-14T15:51:00Z">
        <w:r w:rsidDel="0001724B">
          <w:delText xml:space="preserve">measurements </w:delText>
        </w:r>
      </w:del>
      <w:ins w:id="161" w:author="med-frm" w:date="2016-11-14T15:51:00Z">
        <w:r w:rsidR="0001724B">
          <w:t xml:space="preserve">data preparation </w:t>
        </w:r>
      </w:ins>
      <w:r>
        <w:t xml:space="preserve">usually include corresponding timestamps of the absolute time </w:t>
      </w:r>
      <w:ins w:id="162" w:author="med-frm" w:date="2016-11-14T15:51:00Z">
        <w:r w:rsidR="0001724B">
          <w:t xml:space="preserve">in order for data from several sources to </w:t>
        </w:r>
      </w:ins>
      <w:del w:id="163" w:author="med-frm" w:date="2016-11-14T15:52:00Z">
        <w:r w:rsidDel="0001724B">
          <w:delText xml:space="preserve">and can therefore </w:delText>
        </w:r>
      </w:del>
      <w:r>
        <w:t xml:space="preserve">be aligned accordingly. </w:t>
      </w:r>
    </w:p>
    <w:p w14:paraId="1C5D3BDC" w14:textId="77777777" w:rsidR="00BD3A1C" w:rsidRDefault="00C85CF5">
      <w:pPr>
        <w:pStyle w:val="Heading4"/>
      </w:pPr>
      <w:r>
        <w:t xml:space="preserve">I </w:t>
      </w:r>
      <w:bookmarkStart w:id="164" w:name="x1-30001"/>
      <w:bookmarkEnd w:id="164"/>
      <w:r>
        <w:t>Data organization</w:t>
      </w:r>
    </w:p>
    <w:p w14:paraId="3FCE37FF" w14:textId="2CD7AF2E" w:rsidR="00BD3A1C" w:rsidRDefault="00C85CF5">
      <w:pPr>
        <w:pStyle w:val="TextBodynoindent"/>
      </w:pPr>
      <w:r>
        <w:t xml:space="preserve">The projects tri-axial accelerometer data </w:t>
      </w:r>
      <w:ins w:id="165" w:author="med-frm" w:date="2016-11-14T15:53:00Z">
        <w:r w:rsidR="001B3E2C">
          <w:t>are</w:t>
        </w:r>
      </w:ins>
      <w:del w:id="166" w:author="med-frm" w:date="2016-11-14T15:53:00Z">
        <w:r w:rsidDel="001B3E2C">
          <w:delText>is</w:delText>
        </w:r>
      </w:del>
      <w:r>
        <w:t xml:space="preserve"> stored in comma separated files as well as binary files, where both </w:t>
      </w:r>
      <w:ins w:id="167" w:author="med-frm" w:date="2016-11-14T15:54:00Z">
        <w:r w:rsidR="001B3E2C">
          <w:t xml:space="preserve">file </w:t>
        </w:r>
      </w:ins>
      <w:r>
        <w:t>types have been named semi-automatically by the accelerometer data acquisition software and the person conducting the experiment</w:t>
      </w:r>
      <w:ins w:id="168" w:author="med-frm" w:date="2016-11-14T15:54:00Z">
        <w:r w:rsidR="001B3E2C">
          <w:t>.</w:t>
        </w:r>
      </w:ins>
      <w:del w:id="169" w:author="med-frm" w:date="2016-11-14T15:54:00Z">
        <w:r w:rsidDel="001B3E2C">
          <w:delText>,</w:delText>
        </w:r>
      </w:del>
      <w:r>
        <w:t xml:space="preserve"> </w:t>
      </w:r>
      <w:ins w:id="170" w:author="med-frm" w:date="2016-11-14T15:54:00Z">
        <w:r w:rsidR="001B3E2C">
          <w:t xml:space="preserve">Each </w:t>
        </w:r>
      </w:ins>
      <w:del w:id="171" w:author="med-frm" w:date="2016-11-14T15:54:00Z">
        <w:r w:rsidDel="001B3E2C">
          <w:delText xml:space="preserve">who gave </w:delText>
        </w:r>
      </w:del>
      <w:r>
        <w:t>mother-infant pair</w:t>
      </w:r>
      <w:del w:id="172" w:author="med-frm" w:date="2016-11-14T15:55:00Z">
        <w:r w:rsidDel="001B3E2C">
          <w:delText>s</w:delText>
        </w:r>
      </w:del>
      <w:ins w:id="173" w:author="med-frm" w:date="2016-11-14T15:55:00Z">
        <w:r w:rsidR="001B3E2C">
          <w:t xml:space="preserve"> was given a</w:t>
        </w:r>
      </w:ins>
      <w:del w:id="174" w:author="med-frm" w:date="2016-11-14T15:55:00Z">
        <w:r w:rsidDel="001B3E2C">
          <w:delText xml:space="preserve"> their</w:delText>
        </w:r>
      </w:del>
      <w:r>
        <w:t xml:space="preserve"> unique id</w:t>
      </w:r>
      <w:ins w:id="175" w:author="med-frm" w:date="2016-11-14T15:55:00Z">
        <w:r w:rsidR="001B3E2C">
          <w:t xml:space="preserve"> </w:t>
        </w:r>
        <w:proofErr w:type="spellStart"/>
        <w:r w:rsidR="001B3E2C">
          <w:t>with</w:t>
        </w:r>
      </w:ins>
      <w:del w:id="176" w:author="med-frm" w:date="2016-11-14T15:55:00Z">
        <w:r w:rsidDel="001B3E2C">
          <w:delText xml:space="preserve">, which had </w:delText>
        </w:r>
      </w:del>
      <w:r>
        <w:t>three</w:t>
      </w:r>
      <w:proofErr w:type="spellEnd"/>
      <w:r>
        <w:t xml:space="preserve"> different endings corresponding to the three accelerometer monitors</w:t>
      </w:r>
      <w:ins w:id="177" w:author="med-frm" w:date="2016-11-14T15:55:00Z">
        <w:r w:rsidR="001B3E2C">
          <w:t xml:space="preserve"> worn:</w:t>
        </w:r>
      </w:ins>
      <w:del w:id="178" w:author="med-frm" w:date="2016-11-14T15:55:00Z">
        <w:r w:rsidDel="001B3E2C">
          <w:delText>,</w:delText>
        </w:r>
      </w:del>
      <w:r>
        <w:t xml:space="preserve"> the mother</w:t>
      </w:r>
      <w:ins w:id="179" w:author="med-frm" w:date="2016-11-14T15:56:00Z">
        <w:r w:rsidR="001B3E2C">
          <w:t>’</w:t>
        </w:r>
      </w:ins>
      <w:r>
        <w:t xml:space="preserve">s wrist monitor, </w:t>
      </w:r>
      <w:ins w:id="180" w:author="med-frm" w:date="2016-11-14T15:56:00Z">
        <w:r w:rsidR="001B3E2C">
          <w:t xml:space="preserve">and the </w:t>
        </w:r>
      </w:ins>
      <w:r>
        <w:t>infant</w:t>
      </w:r>
      <w:ins w:id="181" w:author="med-frm" w:date="2016-11-14T15:56:00Z">
        <w:r w:rsidR="001B3E2C">
          <w:t>’</w:t>
        </w:r>
      </w:ins>
      <w:r>
        <w:t>s torso</w:t>
      </w:r>
      <w:ins w:id="182" w:author="med-frm" w:date="2016-11-14T15:56:00Z">
        <w:r w:rsidR="001B3E2C">
          <w:t xml:space="preserve"> and ankle</w:t>
        </w:r>
      </w:ins>
      <w:r>
        <w:t xml:space="preserve"> monitor</w:t>
      </w:r>
      <w:del w:id="183" w:author="med-frm" w:date="2016-11-14T15:56:00Z">
        <w:r w:rsidDel="001B3E2C">
          <w:delText xml:space="preserve"> and infants ankle monitor</w:delText>
        </w:r>
      </w:del>
      <w:r>
        <w:t xml:space="preserve">. As the file names did not contain any identifier regarding the type of data and could not be ordered to represent the sequence of subjects, symbolic links were created with the help of a list provided by the person conducting the experiment, which contained the full file names with the corresponding label of the data they contain. Mother-infant pairs who had </w:t>
      </w:r>
      <w:del w:id="184" w:author="med-frm" w:date="2016-11-14T15:56:00Z">
        <w:r w:rsidDel="001B3E2C">
          <w:delText xml:space="preserve">missing </w:delText>
        </w:r>
      </w:del>
      <w:r>
        <w:t>one or both infants measurements</w:t>
      </w:r>
      <w:ins w:id="185" w:author="med-frm" w:date="2016-11-14T15:56:00Z">
        <w:r w:rsidR="001B3E2C">
          <w:t xml:space="preserve"> missing</w:t>
        </w:r>
      </w:ins>
      <w:r>
        <w:t xml:space="preserve"> were excluded from the </w:t>
      </w:r>
      <w:del w:id="186" w:author="med-frm" w:date="2016-11-14T15:57:00Z">
        <w:r w:rsidDel="001B3E2C">
          <w:delText xml:space="preserve">further </w:delText>
        </w:r>
      </w:del>
      <w:r>
        <w:t>analysis. This resulted in 28 mother-infant pairs and 2 infants</w:t>
      </w:r>
      <w:ins w:id="187" w:author="med-frm" w:date="2016-11-14T15:57:00Z">
        <w:r w:rsidR="001B3E2C">
          <w:t xml:space="preserve"> for which mater</w:t>
        </w:r>
      </w:ins>
      <w:ins w:id="188" w:author="med-frm" w:date="2016-11-14T15:58:00Z">
        <w:r w:rsidR="001B3E2C">
          <w:t>n</w:t>
        </w:r>
      </w:ins>
      <w:ins w:id="189" w:author="med-frm" w:date="2016-11-14T15:57:00Z">
        <w:r w:rsidR="001B3E2C">
          <w:t>al data was missing</w:t>
        </w:r>
      </w:ins>
      <w:del w:id="190" w:author="med-frm" w:date="2016-11-14T15:57:00Z">
        <w:r w:rsidDel="001B3E2C">
          <w:delText xml:space="preserve"> only</w:delText>
        </w:r>
      </w:del>
      <w:del w:id="191" w:author="med-frm" w:date="2016-11-14T15:58:00Z">
        <w:r w:rsidDel="001B3E2C">
          <w:delText>,</w:delText>
        </w:r>
      </w:del>
      <w:r>
        <w:t xml:space="preserve"> </w:t>
      </w:r>
      <w:commentRangeStart w:id="192"/>
      <w:r>
        <w:t xml:space="preserve">whose corresponding files, containing the three or two measurements, were named </w:t>
      </w:r>
      <w:proofErr w:type="spellStart"/>
      <w:r>
        <w:rPr>
          <w:rFonts w:ascii="monospace" w:hAnsi="monospace"/>
        </w:rPr>
        <w:t>n_infant_torso</w:t>
      </w:r>
      <w:proofErr w:type="spellEnd"/>
      <w:r>
        <w:t xml:space="preserve">, </w:t>
      </w:r>
      <w:proofErr w:type="spellStart"/>
      <w:r>
        <w:rPr>
          <w:rFonts w:ascii="monospace" w:hAnsi="monospace"/>
        </w:rPr>
        <w:t>n_infant_ankle</w:t>
      </w:r>
      <w:proofErr w:type="spellEnd"/>
      <w:r>
        <w:rPr>
          <w:rFonts w:ascii="monospace" w:hAnsi="monospace"/>
        </w:rPr>
        <w:t xml:space="preserve"> </w:t>
      </w:r>
      <w:r>
        <w:t xml:space="preserve">and </w:t>
      </w:r>
      <w:proofErr w:type="spellStart"/>
      <w:r>
        <w:rPr>
          <w:rFonts w:ascii="monospace" w:hAnsi="monospace"/>
        </w:rPr>
        <w:t>n_mother</w:t>
      </w:r>
      <w:bookmarkStart w:id="193" w:name="x1-3001r3"/>
      <w:bookmarkEnd w:id="193"/>
      <w:proofErr w:type="spellEnd"/>
      <w:r>
        <w:t xml:space="preserve">, where n...1:30. </w:t>
      </w:r>
      <w:commentRangeEnd w:id="192"/>
      <w:r w:rsidR="001B3E2C">
        <w:rPr>
          <w:rStyle w:val="CommentReference"/>
          <w:rFonts w:cs="Mangal"/>
        </w:rPr>
        <w:commentReference w:id="192"/>
      </w:r>
    </w:p>
    <w:p w14:paraId="6546F9A4" w14:textId="77777777" w:rsidR="00BD3A1C" w:rsidRDefault="00C85CF5">
      <w:pPr>
        <w:pStyle w:val="Heading4"/>
      </w:pPr>
      <w:r>
        <w:t xml:space="preserve">II </w:t>
      </w:r>
      <w:bookmarkStart w:id="194" w:name="x1-40002"/>
      <w:bookmarkEnd w:id="194"/>
      <w:r>
        <w:t>Timestamp alignment</w:t>
      </w:r>
    </w:p>
    <w:p w14:paraId="6EE3F7C5" w14:textId="1703C552" w:rsidR="00BD3A1C" w:rsidRDefault="00C85CF5">
      <w:pPr>
        <w:pStyle w:val="TextBodynoindent"/>
      </w:pPr>
      <w:r>
        <w:t xml:space="preserve">The accelerometers were attached upon a visit </w:t>
      </w:r>
      <w:ins w:id="195" w:author="med-frm" w:date="2016-11-14T20:19:00Z">
        <w:r w:rsidR="006D69D4">
          <w:t xml:space="preserve">to </w:t>
        </w:r>
        <w:proofErr w:type="spellStart"/>
        <w:r w:rsidR="006D69D4">
          <w:t>the</w:t>
        </w:r>
      </w:ins>
      <w:del w:id="196" w:author="med-frm" w:date="2016-11-14T20:19:00Z">
        <w:r w:rsidDel="006D69D4">
          <w:delText>at a</w:delText>
        </w:r>
      </w:del>
      <w:ins w:id="197" w:author="med-frm" w:date="2016-11-14T20:19:00Z">
        <w:r w:rsidR="006D69D4">
          <w:t>research</w:t>
        </w:r>
      </w:ins>
      <w:proofErr w:type="spellEnd"/>
      <w:r>
        <w:t xml:space="preserve"> clinic. </w:t>
      </w:r>
      <w:ins w:id="198" w:author="med-frm" w:date="2016-11-14T20:19:00Z">
        <w:r w:rsidR="006D69D4">
          <w:t>With</w:t>
        </w:r>
      </w:ins>
      <w:del w:id="199" w:author="med-frm" w:date="2016-11-14T20:19:00Z">
        <w:r w:rsidDel="006D69D4">
          <w:delText>Besides a</w:delText>
        </w:r>
      </w:del>
      <w:r>
        <w:t xml:space="preserve"> few exceptions, accelerometers were set to start recording before being attached and were attached to the mothers wrist, infants torso and infants ankle one after the other. This resulted in different start timestamps. In order to ensure proper analysis</w:t>
      </w:r>
      <w:ins w:id="200" w:author="med-frm" w:date="2016-11-14T20:19:00Z">
        <w:r w:rsidR="006D69D4">
          <w:t xml:space="preserve"> of the data</w:t>
        </w:r>
      </w:ins>
      <w:r>
        <w:t>, the measurements needed to be aligned so that for each mother-infant pair, all three measurements had the same start timestamp.</w:t>
      </w:r>
      <w:r>
        <w:br/>
        <w:t xml:space="preserve">The alignment was done </w:t>
      </w:r>
      <w:ins w:id="201" w:author="med-frm" w:date="2016-11-14T20:20:00Z">
        <w:r w:rsidR="006D69D4">
          <w:t>with</w:t>
        </w:r>
      </w:ins>
      <w:del w:id="202" w:author="med-frm" w:date="2016-11-14T20:20:00Z">
        <w:r w:rsidDel="006D69D4">
          <w:delText>in</w:delText>
        </w:r>
      </w:del>
      <w:r>
        <w:t xml:space="preserve"> a Python script that loaded and read all three files belonging to   the measurements of each mother-infant pair, processed the data and saved the results. Files were loaded using the module </w:t>
      </w:r>
      <w:r>
        <w:rPr>
          <w:i/>
        </w:rPr>
        <w:t>pandas</w:t>
      </w:r>
      <w:r>
        <w:t xml:space="preserve">. The timestamps of the accelerometer were in the YYYY-MM-DD </w:t>
      </w:r>
      <w:proofErr w:type="spellStart"/>
      <w:r>
        <w:t>HH:</w:t>
      </w:r>
      <w:proofErr w:type="gramStart"/>
      <w:r>
        <w:t>MM:SS</w:t>
      </w:r>
      <w:proofErr w:type="gramEnd"/>
      <w:r>
        <w:t>:ffff</w:t>
      </w:r>
      <w:proofErr w:type="spellEnd"/>
      <w:r>
        <w:t xml:space="preserve"> format and were parsed with the module </w:t>
      </w:r>
      <w:proofErr w:type="spellStart"/>
      <w:r>
        <w:rPr>
          <w:i/>
        </w:rPr>
        <w:t>dateutil</w:t>
      </w:r>
      <w:proofErr w:type="spellEnd"/>
      <w:r>
        <w:rPr>
          <w:i/>
        </w:rPr>
        <w:t xml:space="preserve"> </w:t>
      </w:r>
      <w:r>
        <w:t xml:space="preserve">which enables the resulting parsed timestamps to be simply compared with each other. The latest start timestamp was determined and converted back into the appropriate format with </w:t>
      </w:r>
      <w:proofErr w:type="spellStart"/>
      <w:r>
        <w:rPr>
          <w:i/>
        </w:rPr>
        <w:t>strftime</w:t>
      </w:r>
      <w:proofErr w:type="spellEnd"/>
      <w:r>
        <w:rPr>
          <w:i/>
        </w:rPr>
        <w:t xml:space="preserve"> </w:t>
      </w:r>
      <w:r>
        <w:t xml:space="preserve">from the </w:t>
      </w:r>
      <w:proofErr w:type="spellStart"/>
      <w:r>
        <w:rPr>
          <w:i/>
        </w:rPr>
        <w:t>os</w:t>
      </w:r>
      <w:proofErr w:type="spellEnd"/>
      <w:r>
        <w:rPr>
          <w:i/>
        </w:rPr>
        <w:t xml:space="preserve"> </w:t>
      </w:r>
      <w:r>
        <w:t xml:space="preserve">module. This timestamp was then located in the rest of the measurements which were truncated up to that index. The resulting three measurements were aligned according to the absolute timestamp and were saved, again using the module </w:t>
      </w:r>
      <w:r>
        <w:rPr>
          <w:i/>
        </w:rPr>
        <w:t>pandas</w:t>
      </w:r>
      <w:bookmarkStart w:id="203" w:name="x1-4001r2"/>
      <w:bookmarkEnd w:id="203"/>
      <w:r>
        <w:t xml:space="preserve">. </w:t>
      </w:r>
    </w:p>
    <w:p w14:paraId="3AA52FB0" w14:textId="77777777" w:rsidR="00BD3A1C" w:rsidRDefault="00C85CF5">
      <w:pPr>
        <w:pStyle w:val="Heading3"/>
      </w:pPr>
      <w:r>
        <w:t xml:space="preserve">III </w:t>
      </w:r>
      <w:bookmarkStart w:id="204" w:name="x1-50003"/>
      <w:bookmarkEnd w:id="204"/>
      <w:r>
        <w:t>Data preprocessing</w:t>
      </w:r>
    </w:p>
    <w:p w14:paraId="6E2334CC" w14:textId="358122FA" w:rsidR="00BD3A1C" w:rsidRDefault="00C85CF5">
      <w:pPr>
        <w:pStyle w:val="TextBodynoindent"/>
      </w:pPr>
      <w:bookmarkStart w:id="205" w:name="x1-5001r4"/>
      <w:bookmarkEnd w:id="205"/>
      <w:r>
        <w:t>The nature of an accelerometer is that it will pick up any movement of the monitor, regardless whether the movement is due to PA of the subject wearing it or due to the subject being moved or carried, or even due to just readjustment of the monitor. As objects on the surface of earth are always under the influence of gravitation, the accelerometer will also measure acceleration due to gravity, except if it is in free fall. Having such contributions towards the overall acceleration, one has to extract PA with caution as the acceleration signal processing can be impaired and the final result could wrongly reflect subjects PA. Issues also arise from accelerometer non-wear time. Since the final PA variable is the result of the accelerations over the time of experiment, long durations of non-wear time would result in a low PA value in a subject that could have been very active otherwise. Therefore</w:t>
      </w:r>
      <w:ins w:id="206" w:author="med-frm" w:date="2016-11-14T20:20:00Z">
        <w:r w:rsidR="006D69D4">
          <w:t>,</w:t>
        </w:r>
      </w:ins>
      <w:r>
        <w:t xml:space="preserve"> careful accelerometer signal preprocessing is necessary, starting with </w:t>
      </w:r>
      <w:r>
        <w:lastRenderedPageBreak/>
        <w:t>removal of data whe</w:t>
      </w:r>
      <w:ins w:id="207" w:author="med-frm" w:date="2016-11-14T20:20:00Z">
        <w:r w:rsidR="006D69D4">
          <w:t>n</w:t>
        </w:r>
      </w:ins>
      <w:del w:id="208" w:author="med-frm" w:date="2016-11-14T20:20:00Z">
        <w:r w:rsidDel="006D69D4">
          <w:delText>re</w:delText>
        </w:r>
      </w:del>
      <w:r>
        <w:t xml:space="preserve"> the accelerometer was not worn. </w:t>
      </w:r>
    </w:p>
    <w:p w14:paraId="57AD6959" w14:textId="77777777" w:rsidR="00BD3A1C" w:rsidRDefault="00C85CF5">
      <w:pPr>
        <w:pStyle w:val="Heading4"/>
      </w:pPr>
      <w:r>
        <w:t xml:space="preserve">I </w:t>
      </w:r>
      <w:bookmarkStart w:id="209" w:name="x1-60001"/>
      <w:bookmarkEnd w:id="209"/>
      <w:r>
        <w:t>Accelerometer non-wear time</w:t>
      </w:r>
    </w:p>
    <w:p w14:paraId="32AF6342" w14:textId="61D2D05C" w:rsidR="00BD3A1C" w:rsidRDefault="006D69D4">
      <w:pPr>
        <w:pStyle w:val="TextBodynoindent"/>
      </w:pPr>
      <w:ins w:id="210" w:author="med-frm" w:date="2016-11-14T20:21:00Z">
        <w:r>
          <w:t xml:space="preserve">With </w:t>
        </w:r>
      </w:ins>
      <w:del w:id="211" w:author="med-frm" w:date="2016-11-14T20:21:00Z">
        <w:r w:rsidR="00C85CF5" w:rsidDel="006D69D4">
          <w:delText>E</w:delText>
        </w:r>
      </w:del>
      <w:ins w:id="212" w:author="med-frm" w:date="2016-11-14T20:21:00Z">
        <w:r>
          <w:t>e</w:t>
        </w:r>
      </w:ins>
      <w:r w:rsidR="00C85CF5">
        <w:t>xcept</w:t>
      </w:r>
      <w:ins w:id="213" w:author="med-frm" w:date="2016-11-14T20:21:00Z">
        <w:r>
          <w:t>ion</w:t>
        </w:r>
      </w:ins>
      <w:r w:rsidR="00C85CF5">
        <w:t xml:space="preserve"> for the accelerometer placed on the infants ankle, the accelerometers could </w:t>
      </w:r>
      <w:del w:id="214" w:author="med-frm" w:date="2016-11-14T20:22:00Z">
        <w:r w:rsidR="00C85CF5" w:rsidDel="006D69D4">
          <w:delText xml:space="preserve">had </w:delText>
        </w:r>
      </w:del>
      <w:r w:rsidR="00C85CF5">
        <w:t>be</w:t>
      </w:r>
      <w:del w:id="215" w:author="med-frm" w:date="2016-11-14T20:22:00Z">
        <w:r w:rsidR="00C85CF5" w:rsidDel="006D69D4">
          <w:delText>en</w:delText>
        </w:r>
      </w:del>
      <w:r w:rsidR="00C85CF5">
        <w:t xml:space="preserve"> removed and reattached. Mothers were asked to note such non-wear time in the diary. Prior to diary examination, non-wear time was detected automatically with a </w:t>
      </w:r>
      <w:proofErr w:type="spellStart"/>
      <w:r w:rsidR="00C85CF5">
        <w:t>Pyhton</w:t>
      </w:r>
      <w:proofErr w:type="spellEnd"/>
      <w:r w:rsidR="00C85CF5">
        <w:t xml:space="preserve"> script. The diary notations were then used for validation of the results. The Python script was designed based on previous approaches towards non-wear time </w:t>
      </w:r>
      <w:proofErr w:type="gramStart"/>
      <w:r w:rsidR="00C85CF5">
        <w:t>removal[</w:t>
      </w:r>
      <w:proofErr w:type="gramEnd"/>
      <w:r w:rsidR="00C85CF5">
        <w:t xml:space="preserve">2]. The principal idea of the approach is to examine the standard deviation(SD hereafter) and the span between minimum and maximum of a windowed measurement and remove </w:t>
      </w:r>
      <w:del w:id="216" w:author="med-frm" w:date="2016-11-14T20:22:00Z">
        <w:r w:rsidR="00C85CF5" w:rsidDel="006D69D4">
          <w:delText xml:space="preserve">those </w:delText>
        </w:r>
      </w:del>
      <w:r w:rsidR="00C85CF5">
        <w:t>windows</w:t>
      </w:r>
      <w:del w:id="217" w:author="med-frm" w:date="2016-11-14T20:22:00Z">
        <w:r w:rsidR="00C85CF5" w:rsidDel="006D69D4">
          <w:delText>,</w:delText>
        </w:r>
      </w:del>
      <w:r w:rsidR="00C85CF5">
        <w:t xml:space="preserve"> where the SD and span are below a </w:t>
      </w:r>
      <w:commentRangeStart w:id="218"/>
      <w:r w:rsidR="00C85CF5">
        <w:t>specifi</w:t>
      </w:r>
      <w:ins w:id="219" w:author="med-frm" w:date="2016-11-14T20:23:00Z">
        <w:r>
          <w:t>ed</w:t>
        </w:r>
      </w:ins>
      <w:del w:id="220" w:author="med-frm" w:date="2016-11-14T20:23:00Z">
        <w:r w:rsidR="00C85CF5" w:rsidDel="006D69D4">
          <w:delText>c</w:delText>
        </w:r>
      </w:del>
      <w:r w:rsidR="00C85CF5">
        <w:t xml:space="preserve"> threshold. </w:t>
      </w:r>
      <w:commentRangeEnd w:id="218"/>
      <w:r>
        <w:rPr>
          <w:rStyle w:val="CommentReference"/>
          <w:rFonts w:cs="Mangal"/>
        </w:rPr>
        <w:commentReference w:id="218"/>
      </w:r>
      <w:r w:rsidR="00C85CF5">
        <w:t xml:space="preserve">To increase accuracy, the baseline of the windowed measurement is also examined in this project. When the accelerometer is not worn by the subject, it should only be picking up acceleration due to gravitation which is constant. As a consequence, the measurement of non-wear time should in theory have none or very little SD, the span between the minimum value and the maximum value should be close to zero and the baseline of the measurement should be a flat line without any drift or jumps. But in practice, one </w:t>
      </w:r>
      <w:del w:id="221" w:author="med-frm" w:date="2016-11-14T20:23:00Z">
        <w:r w:rsidR="00C85CF5" w:rsidDel="006D69D4">
          <w:delText>can not</w:delText>
        </w:r>
      </w:del>
      <w:ins w:id="222" w:author="med-frm" w:date="2016-11-14T20:23:00Z">
        <w:r>
          <w:t>cannot</w:t>
        </w:r>
      </w:ins>
      <w:r w:rsidR="00C85CF5">
        <w:t xml:space="preserve"> rely fully on these assumptions. All accelerometers have   inherent noise, for the accelerometer used in the </w:t>
      </w:r>
      <w:ins w:id="223" w:author="med-frm" w:date="2016-11-14T20:24:00Z">
        <w:r>
          <w:t xml:space="preserve">current </w:t>
        </w:r>
      </w:ins>
      <w:r w:rsidR="00C85CF5">
        <w:t>project</w:t>
      </w:r>
      <w:ins w:id="224" w:author="med-frm" w:date="2016-11-14T20:24:00Z">
        <w:r>
          <w:t xml:space="preserve"> (GENEA)</w:t>
        </w:r>
      </w:ins>
      <w:r w:rsidR="00C85CF5">
        <w:t xml:space="preserve">, it </w:t>
      </w:r>
      <w:commentRangeStart w:id="225"/>
      <w:r w:rsidR="00C85CF5">
        <w:t>ha</w:t>
      </w:r>
      <w:ins w:id="226" w:author="med-frm" w:date="2016-11-14T20:24:00Z">
        <w:r>
          <w:t>s</w:t>
        </w:r>
      </w:ins>
      <w:del w:id="227" w:author="med-frm" w:date="2016-11-14T20:24:00Z">
        <w:r w:rsidR="00C85CF5" w:rsidDel="006D69D4">
          <w:delText>d</w:delText>
        </w:r>
      </w:del>
      <w:commentRangeEnd w:id="225"/>
      <w:r>
        <w:rPr>
          <w:rStyle w:val="CommentReference"/>
          <w:rFonts w:cs="Mangal"/>
        </w:rPr>
        <w:commentReference w:id="225"/>
      </w:r>
      <w:r w:rsidR="00C85CF5">
        <w:t xml:space="preserve"> been shown that the SD of a motionless device is 2.6 mg. Other factors can also contribute towards the increased SD, since being in a free living environment, the accelerometers are liable to pick up the movement from the environment, even if only the surface on which it rests is being bumped in</w:t>
      </w:r>
      <w:del w:id="228" w:author="med-frm" w:date="2016-11-14T20:25:00Z">
        <w:r w:rsidR="00C85CF5" w:rsidDel="006D69D4">
          <w:delText xml:space="preserve"> </w:delText>
        </w:r>
      </w:del>
      <w:r w:rsidR="00C85CF5">
        <w:t xml:space="preserve">to. On the other hand, if the accelerometer is not placed on the torso, it will not </w:t>
      </w:r>
      <w:del w:id="229" w:author="med-frm" w:date="2016-11-14T20:26:00Z">
        <w:r w:rsidR="00C85CF5" w:rsidDel="0039122A">
          <w:delText xml:space="preserve">be </w:delText>
        </w:r>
      </w:del>
      <w:r w:rsidR="00C85CF5">
        <w:t>pick</w:t>
      </w:r>
      <w:del w:id="230" w:author="med-frm" w:date="2016-11-14T20:26:00Z">
        <w:r w:rsidR="00C85CF5" w:rsidDel="0039122A">
          <w:delText>ing</w:delText>
        </w:r>
      </w:del>
      <w:r w:rsidR="00C85CF5">
        <w:t xml:space="preserve"> up </w:t>
      </w:r>
      <w:del w:id="231" w:author="med-frm" w:date="2016-11-14T20:26:00Z">
        <w:r w:rsidR="00C85CF5" w:rsidDel="0039122A">
          <w:delText xml:space="preserve">the </w:delText>
        </w:r>
      </w:del>
      <w:r w:rsidR="00C85CF5">
        <w:t xml:space="preserve">accelerations due to </w:t>
      </w:r>
      <w:del w:id="232" w:author="med-frm" w:date="2016-11-14T20:26:00Z">
        <w:r w:rsidR="00C85CF5" w:rsidDel="0039122A">
          <w:delText xml:space="preserve">the </w:delText>
        </w:r>
      </w:del>
      <w:r w:rsidR="00C85CF5">
        <w:t>heartbeat</w:t>
      </w:r>
      <w:ins w:id="233" w:author="med-frm" w:date="2016-11-14T20:26:00Z">
        <w:r w:rsidR="0039122A">
          <w:t>s</w:t>
        </w:r>
      </w:ins>
      <w:r w:rsidR="00C85CF5">
        <w:t xml:space="preserve"> and chest movement</w:t>
      </w:r>
      <w:ins w:id="234" w:author="med-frm" w:date="2016-11-14T20:26:00Z">
        <w:r w:rsidR="0039122A">
          <w:t>s</w:t>
        </w:r>
      </w:ins>
      <w:r w:rsidR="00C85CF5">
        <w:t xml:space="preserve"> from breathing</w:t>
      </w:r>
      <w:ins w:id="235" w:author="med-frm" w:date="2016-11-14T20:26:00Z">
        <w:r w:rsidR="0039122A">
          <w:t>,</w:t>
        </w:r>
      </w:ins>
      <w:r w:rsidR="00C85CF5">
        <w:t xml:space="preserve"> and can therefor</w:t>
      </w:r>
      <w:ins w:id="236" w:author="med-frm" w:date="2016-11-14T20:26:00Z">
        <w:r w:rsidR="0039122A">
          <w:t>e</w:t>
        </w:r>
      </w:ins>
      <w:r w:rsidR="00C85CF5">
        <w:t xml:space="preserve"> appear </w:t>
      </w:r>
      <w:ins w:id="237" w:author="med-frm" w:date="2016-11-14T20:27:00Z">
        <w:r w:rsidR="0039122A">
          <w:t>as</w:t>
        </w:r>
      </w:ins>
      <w:del w:id="238" w:author="med-frm" w:date="2016-11-14T20:27:00Z">
        <w:r w:rsidR="00C85CF5" w:rsidDel="0039122A">
          <w:delText>to be in</w:delText>
        </w:r>
      </w:del>
      <w:r w:rsidR="00C85CF5">
        <w:t xml:space="preserve"> non-wear time when the subject is actually </w:t>
      </w:r>
      <w:del w:id="239" w:author="med-frm" w:date="2016-11-14T20:27:00Z">
        <w:r w:rsidR="00C85CF5" w:rsidDel="0039122A">
          <w:delText xml:space="preserve">just </w:delText>
        </w:r>
      </w:del>
      <w:r w:rsidR="00C85CF5">
        <w:t xml:space="preserve">sleeping very still. All this has to be taken into consideration when extracting and removing the data of non-wear time and several parameters need to be set </w:t>
      </w:r>
      <w:ins w:id="240" w:author="med-frm" w:date="2016-11-14T20:27:00Z">
        <w:r w:rsidR="0039122A">
          <w:t xml:space="preserve">which </w:t>
        </w:r>
      </w:ins>
      <w:del w:id="241" w:author="med-frm" w:date="2016-11-14T20:27:00Z">
        <w:r w:rsidR="00C85CF5" w:rsidDel="0039122A">
          <w:delText xml:space="preserve">whose value have a </w:delText>
        </w:r>
      </w:del>
      <w:r w:rsidR="00C85CF5">
        <w:t>great</w:t>
      </w:r>
      <w:ins w:id="242" w:author="med-frm" w:date="2016-11-14T20:27:00Z">
        <w:r w:rsidR="0039122A">
          <w:t>ly</w:t>
        </w:r>
      </w:ins>
      <w:r w:rsidR="00C85CF5">
        <w:t xml:space="preserve"> </w:t>
      </w:r>
      <w:del w:id="243" w:author="med-frm" w:date="2016-11-14T20:28:00Z">
        <w:r w:rsidR="00C85CF5" w:rsidDel="0039122A">
          <w:delText>e</w:delText>
        </w:r>
      </w:del>
      <w:ins w:id="244" w:author="med-frm" w:date="2016-11-14T20:28:00Z">
        <w:r w:rsidR="0039122A">
          <w:t>a</w:t>
        </w:r>
      </w:ins>
      <w:r w:rsidR="00C85CF5">
        <w:t xml:space="preserve">ffect </w:t>
      </w:r>
      <w:del w:id="245" w:author="med-frm" w:date="2016-11-14T20:28:00Z">
        <w:r w:rsidR="00C85CF5" w:rsidDel="0039122A">
          <w:delText xml:space="preserve">on </w:delText>
        </w:r>
      </w:del>
      <w:r w:rsidR="00C85CF5">
        <w:t xml:space="preserve">the final outcome. For this </w:t>
      </w:r>
      <w:del w:id="246" w:author="med-frm" w:date="2016-11-14T20:28:00Z">
        <w:r w:rsidR="00C85CF5" w:rsidDel="0039122A">
          <w:delText>reason</w:delText>
        </w:r>
      </w:del>
      <w:ins w:id="247" w:author="med-frm" w:date="2016-11-14T20:28:00Z">
        <w:r w:rsidR="0039122A">
          <w:t>reason,</w:t>
        </w:r>
      </w:ins>
      <w:r w:rsidR="00C85CF5">
        <w:t xml:space="preserve"> some parameters </w:t>
      </w:r>
      <w:commentRangeStart w:id="248"/>
      <w:r w:rsidR="00C85CF5">
        <w:t xml:space="preserve">were left to be passed on to the script upon run time </w:t>
      </w:r>
      <w:commentRangeEnd w:id="248"/>
      <w:r w:rsidR="0039122A">
        <w:rPr>
          <w:rStyle w:val="CommentReference"/>
          <w:rFonts w:cs="Mangal"/>
        </w:rPr>
        <w:commentReference w:id="248"/>
      </w:r>
      <w:r w:rsidR="00C85CF5">
        <w:t xml:space="preserve">in order to enable trial and examination. These parameters were: </w:t>
      </w:r>
    </w:p>
    <w:p w14:paraId="0D7FB259" w14:textId="77777777" w:rsidR="00BD3A1C" w:rsidRDefault="00C85CF5">
      <w:pPr>
        <w:pStyle w:val="TextBody"/>
        <w:numPr>
          <w:ilvl w:val="0"/>
          <w:numId w:val="1"/>
        </w:numPr>
        <w:tabs>
          <w:tab w:val="left" w:pos="0"/>
        </w:tabs>
        <w:spacing w:after="0"/>
      </w:pPr>
      <w:r>
        <w:t xml:space="preserve">Window length </w:t>
      </w:r>
    </w:p>
    <w:p w14:paraId="76E9ABDD" w14:textId="77777777" w:rsidR="00BD3A1C" w:rsidRDefault="00C85CF5">
      <w:pPr>
        <w:pStyle w:val="TextBody"/>
        <w:numPr>
          <w:ilvl w:val="0"/>
          <w:numId w:val="1"/>
        </w:numPr>
        <w:tabs>
          <w:tab w:val="left" w:pos="0"/>
        </w:tabs>
        <w:spacing w:after="0"/>
      </w:pPr>
      <w:r>
        <w:t xml:space="preserve">SD threshold </w:t>
      </w:r>
    </w:p>
    <w:p w14:paraId="7D732B94" w14:textId="77777777" w:rsidR="00BD3A1C" w:rsidRDefault="00C85CF5">
      <w:pPr>
        <w:pStyle w:val="TextBody"/>
        <w:numPr>
          <w:ilvl w:val="0"/>
          <w:numId w:val="1"/>
        </w:numPr>
        <w:tabs>
          <w:tab w:val="left" w:pos="0"/>
        </w:tabs>
        <w:spacing w:after="0"/>
      </w:pPr>
      <w:r>
        <w:t xml:space="preserve">Span between minimum and maximum threshold </w:t>
      </w:r>
    </w:p>
    <w:p w14:paraId="465BB4FE" w14:textId="77777777" w:rsidR="00BD3A1C" w:rsidRDefault="00C85CF5">
      <w:pPr>
        <w:pStyle w:val="TextBody"/>
        <w:numPr>
          <w:ilvl w:val="0"/>
          <w:numId w:val="1"/>
        </w:numPr>
        <w:tabs>
          <w:tab w:val="left" w:pos="0"/>
        </w:tabs>
      </w:pPr>
      <w:r>
        <w:t>Amount of data to be processed</w:t>
      </w:r>
    </w:p>
    <w:p w14:paraId="473B413A" w14:textId="6D13DF32" w:rsidR="00BD3A1C" w:rsidRDefault="00C85CF5">
      <w:pPr>
        <w:pStyle w:val="TextBodynoindent"/>
        <w:spacing w:after="0"/>
      </w:pPr>
      <w:r>
        <w:t xml:space="preserve">These parameters are read with the module </w:t>
      </w:r>
      <w:r>
        <w:rPr>
          <w:i/>
        </w:rPr>
        <w:t>sys</w:t>
      </w:r>
      <w:r>
        <w:t xml:space="preserve">. Data is loaded and read with the module </w:t>
      </w:r>
      <w:r>
        <w:rPr>
          <w:i/>
        </w:rPr>
        <w:t>pandas</w:t>
      </w:r>
      <w:r>
        <w:t xml:space="preserve">. Each of the </w:t>
      </w:r>
      <w:ins w:id="249" w:author="med-frm" w:date="2016-11-14T20:30:00Z">
        <w:r w:rsidR="0039122A">
          <w:t xml:space="preserve">three </w:t>
        </w:r>
      </w:ins>
      <w:r>
        <w:t>ax</w:t>
      </w:r>
      <w:ins w:id="250" w:author="med-frm" w:date="2016-11-14T20:30:00Z">
        <w:r w:rsidR="0039122A">
          <w:t>e</w:t>
        </w:r>
      </w:ins>
      <w:del w:id="251" w:author="med-frm" w:date="2016-11-14T20:30:00Z">
        <w:r w:rsidDel="0039122A">
          <w:delText>i</w:delText>
        </w:r>
      </w:del>
      <w:r>
        <w:t xml:space="preserve">s </w:t>
      </w:r>
      <w:del w:id="252" w:author="med-frm" w:date="2016-11-14T20:30:00Z">
        <w:r w:rsidDel="0039122A">
          <w:delText xml:space="preserve">is </w:delText>
        </w:r>
      </w:del>
      <w:ins w:id="253" w:author="med-frm" w:date="2016-11-14T20:30:00Z">
        <w:r w:rsidR="0039122A">
          <w:t xml:space="preserve"> are </w:t>
        </w:r>
      </w:ins>
      <w:r>
        <w:t xml:space="preserve">filtered with a median filter of width 11, using </w:t>
      </w:r>
      <w:commentRangeStart w:id="254"/>
      <w:proofErr w:type="spellStart"/>
      <w:r>
        <w:t>medfilt</w:t>
      </w:r>
      <w:commentRangeEnd w:id="254"/>
      <w:proofErr w:type="spellEnd"/>
      <w:r w:rsidR="0039122A">
        <w:rPr>
          <w:rStyle w:val="CommentReference"/>
          <w:rFonts w:cs="Mangal"/>
        </w:rPr>
        <w:commentReference w:id="254"/>
      </w:r>
      <w:r>
        <w:t xml:space="preserve"> from module </w:t>
      </w:r>
      <w:proofErr w:type="spellStart"/>
      <w:r>
        <w:rPr>
          <w:i/>
        </w:rPr>
        <w:t>scipy.signal</w:t>
      </w:r>
      <w:proofErr w:type="spellEnd"/>
      <w:r>
        <w:t xml:space="preserve">. The measurement is windowed with a loop. For each window, SD and span between minimum and maximum is calculated. If these values are below the set thresholds, a line is fitted through the accelerometer data points of the window with the help of </w:t>
      </w:r>
      <w:proofErr w:type="spellStart"/>
      <w:r>
        <w:rPr>
          <w:i/>
        </w:rPr>
        <w:t>polyfit</w:t>
      </w:r>
      <w:proofErr w:type="spellEnd"/>
      <w:r>
        <w:rPr>
          <w:i/>
        </w:rPr>
        <w:t xml:space="preserve"> </w:t>
      </w:r>
      <w:r>
        <w:t xml:space="preserve">from the module </w:t>
      </w:r>
      <w:proofErr w:type="spellStart"/>
      <w:r>
        <w:rPr>
          <w:i/>
        </w:rPr>
        <w:t>numpy</w:t>
      </w:r>
      <w:proofErr w:type="spellEnd"/>
      <w:r>
        <w:t xml:space="preserve">. The slope of the line should be near to zero. The value of </w:t>
      </w:r>
      <w:r>
        <w:rPr>
          <w:i/>
        </w:rPr>
        <w:t xml:space="preserve">1e-07 </w:t>
      </w:r>
      <w:r>
        <w:t xml:space="preserve">was chosen as the threshold and if the absolute value of the slope was below that threshold, the window was classified as non-wear time. The data along with the results were plotted using module </w:t>
      </w:r>
      <w:proofErr w:type="spellStart"/>
      <w:r>
        <w:rPr>
          <w:i/>
        </w:rPr>
        <w:t>matplotlib</w:t>
      </w:r>
      <w:proofErr w:type="spellEnd"/>
      <w:r>
        <w:rPr>
          <w:i/>
        </w:rPr>
        <w:t xml:space="preserve"> </w:t>
      </w:r>
      <w:r>
        <w:t>and printed in the terminal, example in Figure 1.</w:t>
      </w:r>
      <w:r>
        <w:br/>
      </w:r>
      <w:commentRangeStart w:id="255"/>
      <w:r>
        <w:t>Upon trial, examination and previously set cut points</w:t>
      </w:r>
      <w:commentRangeEnd w:id="255"/>
      <w:r w:rsidR="0039122A">
        <w:rPr>
          <w:rStyle w:val="CommentReference"/>
          <w:rFonts w:cs="Mangal"/>
        </w:rPr>
        <w:commentReference w:id="255"/>
      </w:r>
      <w:r>
        <w:t xml:space="preserve">, the window length was set to 30 minutes, which corresponds to 72000 data points. Shorter windows were more </w:t>
      </w:r>
      <w:del w:id="256" w:author="med-frm" w:date="2016-11-14T20:31:00Z">
        <w:r w:rsidDel="0039122A">
          <w:delText xml:space="preserve">liable </w:delText>
        </w:r>
      </w:del>
      <w:ins w:id="257" w:author="med-frm" w:date="2016-11-14T20:31:00Z">
        <w:r w:rsidR="0039122A">
          <w:t xml:space="preserve">prone </w:t>
        </w:r>
      </w:ins>
      <w:r>
        <w:t xml:space="preserve">to classify </w:t>
      </w:r>
      <w:ins w:id="258" w:author="med-frm" w:date="2016-11-14T20:32:00Z">
        <w:r w:rsidR="0039122A">
          <w:t xml:space="preserve">time </w:t>
        </w:r>
      </w:ins>
      <w:r>
        <w:t xml:space="preserve">windows of sleeping </w:t>
      </w:r>
      <w:ins w:id="259" w:author="med-frm" w:date="2016-11-14T20:32:00Z">
        <w:r w:rsidR="0039122A">
          <w:t>as</w:t>
        </w:r>
      </w:ins>
      <w:del w:id="260" w:author="med-frm" w:date="2016-11-14T20:32:00Z">
        <w:r w:rsidDel="0039122A">
          <w:delText>into</w:delText>
        </w:r>
      </w:del>
      <w:r>
        <w:t xml:space="preserve"> non-wear time, where</w:t>
      </w:r>
      <w:ins w:id="261" w:author="med-frm" w:date="2016-11-14T20:33:00Z">
        <w:r w:rsidR="0039122A">
          <w:t>as</w:t>
        </w:r>
      </w:ins>
      <w:r>
        <w:t xml:space="preserve"> larger windows failed to detect short duration </w:t>
      </w:r>
      <w:ins w:id="262" w:author="med-frm" w:date="2016-11-14T20:33:00Z">
        <w:r w:rsidR="0039122A">
          <w:t xml:space="preserve">of </w:t>
        </w:r>
      </w:ins>
      <w:r>
        <w:t xml:space="preserve">non-wear time. SD threshold was set to 0.002 g and minimum to maximum span threshold was set to 0.015 g. </w:t>
      </w:r>
      <w:commentRangeStart w:id="263"/>
      <w:r>
        <w:t xml:space="preserve">The last parameter left to be specified upon run time was set to a small amount of data for quick trial and examination and was later set to full 48 hours. </w:t>
      </w:r>
      <w:commentRangeEnd w:id="263"/>
      <w:r w:rsidR="0039122A">
        <w:rPr>
          <w:rStyle w:val="CommentReference"/>
          <w:rFonts w:cs="Mangal"/>
        </w:rPr>
        <w:commentReference w:id="263"/>
      </w:r>
      <w:r>
        <w:t xml:space="preserve">To increase accuracy even further, a more detailed windowed examination was performed around the edges to better detect the borders   of the blocks of non-wear time, and up to three windows of in between blocks of non-wear time were set as non-wear. </w:t>
      </w:r>
      <w:r>
        <w:br/>
        <w:t xml:space="preserve">Upon final inspection of the results and their plots, all visually apparent non-wear blocks were detected, with a few minor blocks that were </w:t>
      </w:r>
      <w:del w:id="264" w:author="med-frm" w:date="2016-11-14T20:34:00Z">
        <w:r w:rsidDel="0039122A">
          <w:delText xml:space="preserve">liable </w:delText>
        </w:r>
      </w:del>
      <w:ins w:id="265" w:author="med-frm" w:date="2016-11-14T20:34:00Z">
        <w:r w:rsidR="0039122A">
          <w:t xml:space="preserve">likely </w:t>
        </w:r>
      </w:ins>
      <w:r>
        <w:t>to be sleeping</w:t>
      </w:r>
      <w:del w:id="266" w:author="med-frm" w:date="2016-11-14T20:34:00Z">
        <w:r w:rsidDel="0039122A">
          <w:delText xml:space="preserve"> only</w:delText>
        </w:r>
      </w:del>
      <w:r>
        <w:t xml:space="preserve"> blocks</w:t>
      </w:r>
      <w:del w:id="267" w:author="med-frm" w:date="2016-11-14T20:34:00Z">
        <w:r w:rsidDel="0039122A">
          <w:delText>,</w:delText>
        </w:r>
      </w:del>
      <w:ins w:id="268" w:author="med-frm" w:date="2016-11-14T20:34:00Z">
        <w:r w:rsidR="0039122A">
          <w:t xml:space="preserve"> based on</w:t>
        </w:r>
      </w:ins>
      <w:del w:id="269" w:author="med-frm" w:date="2016-11-14T20:35:00Z">
        <w:r w:rsidDel="0039122A">
          <w:delText xml:space="preserve"> due</w:delText>
        </w:r>
      </w:del>
      <w:r>
        <w:t xml:space="preserve"> the time of occurrence. All together 12 out of 30 infants had non-wear time detected on the torso monitor, with an average of 8.6% of data being removed with minimum 1.2% and maximum 31.1%. One of the infants had also had the ankle monitor removed at the end of the 48 hour time period.</w:t>
      </w:r>
      <w:r>
        <w:br/>
      </w:r>
      <w:commentRangeStart w:id="270"/>
      <w:commentRangeStart w:id="271"/>
      <w:r>
        <w:lastRenderedPageBreak/>
        <w:t xml:space="preserve">The final blocks of non-wear time were removed from all measurements in the </w:t>
      </w:r>
      <w:del w:id="272" w:author="med-frm" w:date="2016-11-14T20:35:00Z">
        <w:r w:rsidDel="0039122A">
          <w:delText xml:space="preserve">case of </w:delText>
        </w:r>
      </w:del>
      <w:r>
        <w:t xml:space="preserve">infants non-wear time and in mothers only in case of mothers non-wear time. </w:t>
      </w:r>
      <w:commentRangeEnd w:id="270"/>
      <w:r w:rsidR="00E32E8B">
        <w:rPr>
          <w:rStyle w:val="CommentReference"/>
          <w:rFonts w:cs="Mangal"/>
        </w:rPr>
        <w:commentReference w:id="270"/>
      </w:r>
      <w:commentRangeEnd w:id="271"/>
      <w:r w:rsidR="00E32E8B">
        <w:rPr>
          <w:rStyle w:val="CommentReference"/>
          <w:rFonts w:cs="Mangal"/>
        </w:rPr>
        <w:commentReference w:id="271"/>
      </w:r>
      <w:r>
        <w:t xml:space="preserve">The start and end timestamps of non-wear blocks were saved to enable validation against the diaries. </w:t>
      </w:r>
    </w:p>
    <w:p w14:paraId="47421673" w14:textId="77777777" w:rsidR="00BD3A1C" w:rsidRDefault="00BD3A1C">
      <w:pPr>
        <w:pStyle w:val="HorizontalLine"/>
      </w:pPr>
    </w:p>
    <w:p w14:paraId="4D642573" w14:textId="77777777" w:rsidR="00BD3A1C" w:rsidRDefault="00C85CF5">
      <w:pPr>
        <w:pStyle w:val="TextBody"/>
        <w:spacing w:after="0"/>
      </w:pPr>
      <w:bookmarkStart w:id="273" w:name="x1-6001r1"/>
      <w:bookmarkEnd w:id="273"/>
      <w:r>
        <w:t xml:space="preserve"> </w:t>
      </w:r>
    </w:p>
    <w:p w14:paraId="15FD874B" w14:textId="3A6D3D79" w:rsidR="00BD3A1C" w:rsidRDefault="00C85CF5">
      <w:pPr>
        <w:pStyle w:val="TextBody"/>
      </w:pPr>
      <w:commentRangeStart w:id="274"/>
      <w:r>
        <w:t xml:space="preserve">Figure 1: </w:t>
      </w:r>
      <w:commentRangeEnd w:id="274"/>
      <w:r w:rsidR="00E32E8B">
        <w:rPr>
          <w:rStyle w:val="CommentReference"/>
          <w:rFonts w:cs="Mangal"/>
        </w:rPr>
        <w:commentReference w:id="274"/>
      </w:r>
      <w:r>
        <w:t>The x, y and z axis are aligned vertically, while the infant torso, infant ankle and mother wrist monitors are aligned horizontally. The yellow color represents infant torso non-wear time, which is subsequently colored in the rest of the measurements and the black color represents mothers non-wear time, which is colored only in</w:t>
      </w:r>
      <w:ins w:id="275" w:author="med-frm" w:date="2016-11-14T20:39:00Z">
        <w:r w:rsidR="00E32E8B">
          <w:t xml:space="preserve"> the maternal</w:t>
        </w:r>
      </w:ins>
      <w:del w:id="276" w:author="med-frm" w:date="2016-11-14T20:40:00Z">
        <w:r w:rsidDel="00E32E8B">
          <w:delText xml:space="preserve"> mothers</w:delText>
        </w:r>
      </w:del>
      <w:r>
        <w:t xml:space="preserve"> measurement</w:t>
      </w:r>
      <w:ins w:id="277" w:author="med-frm" w:date="2016-11-14T20:40:00Z">
        <w:r w:rsidR="00E32E8B">
          <w:t>s</w:t>
        </w:r>
      </w:ins>
      <w:r>
        <w:t>.</w:t>
      </w:r>
    </w:p>
    <w:p w14:paraId="3A3C0BE8" w14:textId="77777777" w:rsidR="00BD3A1C" w:rsidRDefault="00BD3A1C">
      <w:pPr>
        <w:pStyle w:val="HorizontalLine"/>
      </w:pPr>
    </w:p>
    <w:p w14:paraId="2CA19DF2" w14:textId="77777777" w:rsidR="00BD3A1C" w:rsidRDefault="00C85CF5">
      <w:pPr>
        <w:pStyle w:val="Heading4"/>
      </w:pPr>
      <w:bookmarkStart w:id="278" w:name="x1-6002r6"/>
      <w:bookmarkEnd w:id="278"/>
      <w:r>
        <w:t xml:space="preserve">II </w:t>
      </w:r>
      <w:bookmarkStart w:id="279" w:name="x1-70002"/>
      <w:bookmarkEnd w:id="279"/>
      <w:r>
        <w:t>Summary measure extraction</w:t>
      </w:r>
    </w:p>
    <w:p w14:paraId="4F351E83" w14:textId="0279AD70" w:rsidR="00BD3A1C" w:rsidRDefault="00C85CF5">
      <w:pPr>
        <w:pStyle w:val="TextBodynoindent"/>
        <w:spacing w:after="0"/>
      </w:pPr>
      <w:r>
        <w:t xml:space="preserve">Accelerometers can </w:t>
      </w:r>
      <w:del w:id="280" w:author="med-frm" w:date="2016-11-14T20:40:00Z">
        <w:r w:rsidDel="00E32E8B">
          <w:delText xml:space="preserve">have </w:delText>
        </w:r>
      </w:del>
      <w:ins w:id="281" w:author="med-frm" w:date="2016-11-14T20:40:00Z">
        <w:r w:rsidR="00E32E8B">
          <w:t xml:space="preserve">be designed to measure acceleration on </w:t>
        </w:r>
      </w:ins>
      <w:r>
        <w:t xml:space="preserve">a single axis, dual axes or three axes along with different sampling rates. For the accelerometer used in this project, it had been shown that sampling frequencies larger than 10 Hz and/or more than one axis did not significantly increase classification accuracy, when classifying 10-12 </w:t>
      </w:r>
      <w:proofErr w:type="spellStart"/>
      <w:r>
        <w:t>semistructured</w:t>
      </w:r>
      <w:proofErr w:type="spellEnd"/>
      <w:r>
        <w:t xml:space="preserve"> activities performed in the laboratory or an outdoor environment, while wearing the accelerometer on the right </w:t>
      </w:r>
      <w:proofErr w:type="gramStart"/>
      <w:r>
        <w:t>wrist[</w:t>
      </w:r>
      <w:proofErr w:type="gramEnd"/>
      <w:r>
        <w:t>7]. As for</w:t>
      </w:r>
      <w:ins w:id="282" w:author="med-frm" w:date="2016-11-14T20:41:00Z">
        <w:r w:rsidR="00E32E8B">
          <w:t xml:space="preserve"> the</w:t>
        </w:r>
      </w:ins>
      <w:r>
        <w:t xml:space="preserve"> PA extraction</w:t>
      </w:r>
      <w:ins w:id="283" w:author="med-frm" w:date="2016-11-14T20:41:00Z">
        <w:r w:rsidR="00E32E8B">
          <w:t xml:space="preserve"> step</w:t>
        </w:r>
      </w:ins>
      <w:del w:id="284" w:author="med-frm" w:date="2016-11-14T20:41:00Z">
        <w:r w:rsidDel="00E32E8B">
          <w:delText xml:space="preserve"> only</w:delText>
        </w:r>
      </w:del>
      <w:r>
        <w:t xml:space="preserve">, </w:t>
      </w:r>
      <w:ins w:id="285" w:author="med-frm" w:date="2016-11-14T20:41:00Z">
        <w:r w:rsidR="00E32E8B">
          <w:t xml:space="preserve">the </w:t>
        </w:r>
      </w:ins>
      <w:r>
        <w:t>same requirements for accuracy should be justifiable, but when considering detection and extraction of accelerations due to</w:t>
      </w:r>
      <w:ins w:id="286" w:author="med-frm" w:date="2016-11-14T20:41:00Z">
        <w:r w:rsidR="00E32E8B">
          <w:t xml:space="preserve"> the</w:t>
        </w:r>
      </w:ins>
      <w:r>
        <w:t xml:space="preserve"> infant being moved, it might be useful to analyze data in each of the three axes separately. </w:t>
      </w:r>
      <w:del w:id="287" w:author="med-frm" w:date="2016-11-14T20:42:00Z">
        <w:r w:rsidDel="00E32E8B">
          <w:delText xml:space="preserve">But </w:delText>
        </w:r>
        <w:commentRangeStart w:id="288"/>
        <w:r w:rsidDel="00E32E8B">
          <w:delText>the case of this project is</w:delText>
        </w:r>
      </w:del>
      <w:ins w:id="289" w:author="med-frm" w:date="2016-11-14T20:42:00Z">
        <w:r w:rsidR="00E32E8B">
          <w:t>However</w:t>
        </w:r>
      </w:ins>
      <w:r>
        <w:t xml:space="preserve">, </w:t>
      </w:r>
      <w:del w:id="290" w:author="med-frm" w:date="2016-11-14T20:42:00Z">
        <w:r w:rsidDel="00E32E8B">
          <w:delText xml:space="preserve">that </w:delText>
        </w:r>
      </w:del>
      <w:r>
        <w:t xml:space="preserve">there is no training data </w:t>
      </w:r>
      <w:del w:id="291" w:author="med-frm" w:date="2016-11-14T20:42:00Z">
        <w:r w:rsidDel="00E32E8B">
          <w:delText xml:space="preserve">present </w:delText>
        </w:r>
      </w:del>
      <w:ins w:id="292" w:author="med-frm" w:date="2016-11-14T20:42:00Z">
        <w:r w:rsidR="00E32E8B">
          <w:t xml:space="preserve">available </w:t>
        </w:r>
      </w:ins>
      <w:r>
        <w:t>that could serve as the key information regarding the way accelerations are detected in the three ax</w:t>
      </w:r>
      <w:ins w:id="293" w:author="med-frm" w:date="2016-11-14T20:42:00Z">
        <w:r w:rsidR="00E32E8B">
          <w:t>e</w:t>
        </w:r>
      </w:ins>
      <w:del w:id="294" w:author="med-frm" w:date="2016-11-14T20:42:00Z">
        <w:r w:rsidDel="00E32E8B">
          <w:delText>i</w:delText>
        </w:r>
      </w:del>
      <w:r>
        <w:t xml:space="preserve">s when the infant is being moved. If such data </w:t>
      </w:r>
      <w:ins w:id="295" w:author="med-frm" w:date="2016-11-14T20:43:00Z">
        <w:r w:rsidR="00E32E8B">
          <w:t>w</w:t>
        </w:r>
      </w:ins>
      <w:ins w:id="296" w:author="med-frm" w:date="2016-11-14T20:42:00Z">
        <w:r w:rsidR="00E32E8B">
          <w:t>ere</w:t>
        </w:r>
      </w:ins>
      <w:del w:id="297" w:author="med-frm" w:date="2016-11-14T20:42:00Z">
        <w:r w:rsidDel="00E32E8B">
          <w:delText xml:space="preserve">would </w:delText>
        </w:r>
      </w:del>
      <w:del w:id="298" w:author="med-frm" w:date="2016-11-14T20:43:00Z">
        <w:r w:rsidDel="00E32E8B">
          <w:delText>be</w:delText>
        </w:r>
      </w:del>
      <w:r>
        <w:t xml:space="preserve"> present, one could </w:t>
      </w:r>
      <w:del w:id="299" w:author="med-frm" w:date="2016-11-14T20:43:00Z">
        <w:r w:rsidDel="00E32E8B">
          <w:delText xml:space="preserve">then </w:delText>
        </w:r>
      </w:del>
      <w:r>
        <w:t>model these accelerations</w:t>
      </w:r>
      <w:ins w:id="300" w:author="med-frm" w:date="2016-11-14T20:43:00Z">
        <w:r w:rsidR="00E32E8B">
          <w:t>,</w:t>
        </w:r>
      </w:ins>
      <w:r>
        <w:t xml:space="preserve"> and perhaps having three axes would prove to be useful to better detect such accelerations in new data. </w:t>
      </w:r>
      <w:commentRangeEnd w:id="288"/>
      <w:r w:rsidR="00E32E8B">
        <w:rPr>
          <w:rStyle w:val="CommentReference"/>
          <w:rFonts w:cs="Mangal"/>
        </w:rPr>
        <w:commentReference w:id="288"/>
      </w:r>
      <w:r>
        <w:t xml:space="preserve">In this project, the accelerations contributed by the caretaker had to be detected and corrected </w:t>
      </w:r>
      <w:ins w:id="301" w:author="med-frm" w:date="2016-11-14T20:44:00Z">
        <w:r w:rsidR="00E32E8B">
          <w:t xml:space="preserve">based </w:t>
        </w:r>
      </w:ins>
      <w:ins w:id="302" w:author="med-frm" w:date="2016-11-14T20:45:00Z">
        <w:r w:rsidR="00E32E8B">
          <w:t>solely</w:t>
        </w:r>
      </w:ins>
      <w:ins w:id="303" w:author="med-frm" w:date="2016-11-14T20:44:00Z">
        <w:r w:rsidR="00E32E8B">
          <w:t xml:space="preserve"> on the</w:t>
        </w:r>
      </w:ins>
      <w:del w:id="304" w:author="med-frm" w:date="2016-11-14T20:44:00Z">
        <w:r w:rsidDel="00E32E8B">
          <w:delText>for just by analysis of the given</w:delText>
        </w:r>
      </w:del>
      <w:r>
        <w:t xml:space="preserve"> data from the two monitors </w:t>
      </w:r>
      <w:ins w:id="305" w:author="med-frm" w:date="2016-11-14T20:46:00Z">
        <w:r w:rsidR="00DE7637">
          <w:t>worn by</w:t>
        </w:r>
      </w:ins>
      <w:del w:id="306" w:author="med-frm" w:date="2016-11-14T20:46:00Z">
        <w:r w:rsidDel="00DE7637">
          <w:delText>placed on</w:delText>
        </w:r>
      </w:del>
      <w:r>
        <w:t xml:space="preserve"> the infant. The way the</w:t>
      </w:r>
      <w:ins w:id="307" w:author="med-frm" w:date="2016-11-14T20:46:00Z">
        <w:r w:rsidR="00DE7637">
          <w:t xml:space="preserve"> ankle and torso</w:t>
        </w:r>
      </w:ins>
      <w:del w:id="308" w:author="med-frm" w:date="2016-11-14T20:46:00Z">
        <w:r w:rsidDel="00DE7637">
          <w:delText xml:space="preserve"> two</w:delText>
        </w:r>
      </w:del>
      <w:r>
        <w:t xml:space="preserve"> monitors were placed, the three axes of </w:t>
      </w:r>
      <w:del w:id="309" w:author="med-frm" w:date="2016-11-14T20:46:00Z">
        <w:r w:rsidDel="00DE7637">
          <w:delText xml:space="preserve">both </w:delText>
        </w:r>
      </w:del>
      <w:ins w:id="310" w:author="med-frm" w:date="2016-11-14T20:46:00Z">
        <w:r w:rsidR="00DE7637">
          <w:t xml:space="preserve">the two </w:t>
        </w:r>
      </w:ins>
      <w:r>
        <w:t>monitors were not aligned and with the mobility of the infants ankle they were liable to rotations. This presents a problem when one wants to compare the two outputs, since each of the axes should be aligned prior</w:t>
      </w:r>
      <w:ins w:id="311" w:author="med-frm" w:date="2016-11-14T20:47:00Z">
        <w:r w:rsidR="00DE7637">
          <w:t xml:space="preserve"> to</w:t>
        </w:r>
      </w:ins>
      <w:r>
        <w:t xml:space="preserve"> the analysis. For such reasons, a summary measure was extracted</w:t>
      </w:r>
      <w:ins w:id="312" w:author="med-frm" w:date="2016-11-14T20:48:00Z">
        <w:r w:rsidR="00DE7637">
          <w:t xml:space="preserve"> as explained above(?)</w:t>
        </w:r>
      </w:ins>
      <w:r>
        <w:t>, which represented the output summarized over all three axes along with filtering and averaging.</w:t>
      </w:r>
      <w:r>
        <w:br/>
        <w:t xml:space="preserve">The summary </w:t>
      </w:r>
      <w:del w:id="313" w:author="med-frm" w:date="2016-11-14T20:48:00Z">
        <w:r w:rsidDel="00DE7637">
          <w:delText xml:space="preserve">extraction </w:delText>
        </w:r>
      </w:del>
      <w:ins w:id="314" w:author="med-frm" w:date="2016-11-14T20:48:00Z">
        <w:r w:rsidR="00DE7637">
          <w:t xml:space="preserve">measure </w:t>
        </w:r>
      </w:ins>
      <w:r>
        <w:t xml:space="preserve">was calculated in </w:t>
      </w:r>
      <w:proofErr w:type="spellStart"/>
      <w:r>
        <w:t>Matlab</w:t>
      </w:r>
      <w:proofErr w:type="spellEnd"/>
      <w:r>
        <w:t xml:space="preserve"> </w:t>
      </w:r>
      <w:del w:id="315" w:author="med-frm" w:date="2016-11-14T20:48:00Z">
        <w:r w:rsidDel="00DE7637">
          <w:delText>as the result of</w:delText>
        </w:r>
      </w:del>
      <w:ins w:id="316" w:author="med-frm" w:date="2016-11-14T20:48:00Z">
        <w:r w:rsidR="00DE7637">
          <w:t>by</w:t>
        </w:r>
      </w:ins>
      <w:r>
        <w:t xml:space="preserve"> subtracting one from the averaged Euclidean norm of the three axes which were filtered with a median filter in a similar way as done in previous analysis[2], since it had been shown, that having more complicated summaries does not significantly improve the final extraction of PA[3]. The width of the median filter was 11 and its purpose was to remove any spikes from the measurement which are due to noise. The resulting Euclidean norm minus one was averaged over 0.2 seconds to further smooth the data and minimize the contribution</w:t>
      </w:r>
      <w:del w:id="317" w:author="med-frm" w:date="2016-11-14T20:49:00Z">
        <w:r w:rsidDel="00DE7637">
          <w:delText>s</w:delText>
        </w:r>
      </w:del>
      <w:r>
        <w:t xml:space="preserve"> of noise. When plotting the resulting </w:t>
      </w:r>
      <w:commentRangeStart w:id="318"/>
      <w:r>
        <w:t>summar</w:t>
      </w:r>
      <w:ins w:id="319" w:author="med-frm" w:date="2016-11-14T20:50:00Z">
        <w:r w:rsidR="00DE7637">
          <w:t>y measure</w:t>
        </w:r>
      </w:ins>
      <w:del w:id="320" w:author="med-frm" w:date="2016-11-14T20:50:00Z">
        <w:r w:rsidDel="00DE7637">
          <w:delText>ies</w:delText>
        </w:r>
      </w:del>
      <w:r>
        <w:t xml:space="preserve"> </w:t>
      </w:r>
      <w:commentRangeEnd w:id="318"/>
      <w:r w:rsidR="00DE7637">
        <w:rPr>
          <w:rStyle w:val="CommentReference"/>
          <w:rFonts w:cs="Mangal"/>
        </w:rPr>
        <w:commentReference w:id="318"/>
      </w:r>
      <w:r>
        <w:t xml:space="preserve">for torso and ankle, one can </w:t>
      </w:r>
      <w:del w:id="321" w:author="med-frm" w:date="2016-11-14T20:51:00Z">
        <w:r w:rsidDel="00DE7637">
          <w:delText xml:space="preserve">then </w:delText>
        </w:r>
      </w:del>
      <w:del w:id="322" w:author="med-frm" w:date="2016-11-14T20:52:00Z">
        <w:r w:rsidDel="00DE7637">
          <w:delText xml:space="preserve">better </w:delText>
        </w:r>
      </w:del>
      <w:del w:id="323" w:author="med-frm" w:date="2016-11-14T20:51:00Z">
        <w:r w:rsidDel="00DE7637">
          <w:delText xml:space="preserve">see </w:delText>
        </w:r>
      </w:del>
      <w:ins w:id="324" w:author="med-frm" w:date="2016-11-14T20:52:00Z">
        <w:r w:rsidR="00DE7637">
          <w:t xml:space="preserve"> clearly see </w:t>
        </w:r>
      </w:ins>
      <w:r>
        <w:t xml:space="preserve">the substantial similarities in the measurements due to the caretakers contributions, example in Figure 2. </w:t>
      </w:r>
    </w:p>
    <w:p w14:paraId="43E05A03" w14:textId="77777777" w:rsidR="00BD3A1C" w:rsidRDefault="00BD3A1C">
      <w:pPr>
        <w:pStyle w:val="HorizontalLine"/>
      </w:pPr>
    </w:p>
    <w:p w14:paraId="10E9F770" w14:textId="77777777" w:rsidR="00BD3A1C" w:rsidRDefault="00C85CF5">
      <w:pPr>
        <w:pStyle w:val="TextBody"/>
      </w:pPr>
      <w:r>
        <w:t xml:space="preserve">  </w:t>
      </w:r>
      <w:bookmarkStart w:id="325" w:name="x1-7001r2"/>
      <w:bookmarkEnd w:id="325"/>
      <w:r>
        <w:t xml:space="preserve">  </w:t>
      </w:r>
    </w:p>
    <w:p w14:paraId="7AC64F10" w14:textId="77777777" w:rsidR="00BD3A1C" w:rsidRDefault="00C85CF5">
      <w:pPr>
        <w:pStyle w:val="TextBodynoindent"/>
        <w:spacing w:after="0"/>
      </w:pPr>
      <w:r>
        <w:t xml:space="preserve"> </w:t>
      </w:r>
    </w:p>
    <w:p w14:paraId="24D40EAD" w14:textId="3D1467B4" w:rsidR="00BD3A1C" w:rsidRDefault="00C85CF5">
      <w:pPr>
        <w:pStyle w:val="TextBodynoindent"/>
        <w:spacing w:after="0"/>
      </w:pPr>
      <w:r>
        <w:t xml:space="preserve">Figure 2: </w:t>
      </w:r>
      <w:commentRangeStart w:id="326"/>
      <w:r>
        <w:t xml:space="preserve">The extracted summaries for infants </w:t>
      </w:r>
      <w:commentRangeEnd w:id="326"/>
      <w:r w:rsidR="00DE7637">
        <w:rPr>
          <w:rStyle w:val="CommentReference"/>
          <w:rFonts w:cs="Mangal"/>
        </w:rPr>
        <w:commentReference w:id="326"/>
      </w:r>
      <w:r>
        <w:t>torso and infants ankle measurements, showing</w:t>
      </w:r>
      <w:ins w:id="327" w:author="med-frm" w:date="2016-11-14T20:54:00Z">
        <w:r w:rsidR="00DE7637">
          <w:t xml:space="preserve"> the degree of</w:t>
        </w:r>
      </w:ins>
      <w:r>
        <w:t xml:space="preserve"> similarity </w:t>
      </w:r>
      <w:ins w:id="328" w:author="med-frm" w:date="2016-11-14T20:54:00Z">
        <w:r w:rsidR="00DE7637">
          <w:t xml:space="preserve">in PA level attributable </w:t>
        </w:r>
      </w:ins>
      <w:del w:id="329" w:author="med-frm" w:date="2016-11-14T20:54:00Z">
        <w:r w:rsidDel="00DE7637">
          <w:delText>due</w:delText>
        </w:r>
      </w:del>
      <w:r>
        <w:t xml:space="preserve"> to the contribution of the caretaker.</w:t>
      </w:r>
    </w:p>
    <w:p w14:paraId="7643D20B" w14:textId="77777777" w:rsidR="00BD3A1C" w:rsidRDefault="00C85CF5">
      <w:pPr>
        <w:pStyle w:val="TextBodynoindent"/>
      </w:pPr>
      <w:r>
        <w:t xml:space="preserve">  </w:t>
      </w:r>
    </w:p>
    <w:p w14:paraId="22DDEFFA" w14:textId="77777777" w:rsidR="00BD3A1C" w:rsidRDefault="00BD3A1C">
      <w:pPr>
        <w:pStyle w:val="HorizontalLine"/>
      </w:pPr>
    </w:p>
    <w:p w14:paraId="374C0697" w14:textId="52572695" w:rsidR="00BD3A1C" w:rsidRDefault="00C85CF5">
      <w:pPr>
        <w:pStyle w:val="TextBodyindent"/>
        <w:spacing w:after="0"/>
      </w:pPr>
      <w:r>
        <w:t>While the infants torso and ankle summaries show substantial similarity, the corresponding mothers measurements only exhibits the same pattern of activity</w:t>
      </w:r>
      <w:ins w:id="330" w:author="med-frm" w:date="2016-11-14T20:57:00Z">
        <w:r w:rsidR="00811C60">
          <w:t xml:space="preserve"> as the </w:t>
        </w:r>
        <w:proofErr w:type="spellStart"/>
        <w:r w:rsidR="00811C60">
          <w:t>infant</w:t>
        </w:r>
      </w:ins>
      <w:del w:id="331" w:author="med-frm" w:date="2016-11-14T20:56:00Z">
        <w:r w:rsidDel="00811C60">
          <w:delText xml:space="preserve"> absence </w:delText>
        </w:r>
      </w:del>
      <w:r>
        <w:t>during</w:t>
      </w:r>
      <w:proofErr w:type="spellEnd"/>
      <w:r>
        <w:t xml:space="preserve"> the night,</w:t>
      </w:r>
      <w:ins w:id="332" w:author="med-frm" w:date="2016-11-14T20:57:00Z">
        <w:r w:rsidR="00811C60" w:rsidDel="00811C60">
          <w:t xml:space="preserve"> </w:t>
        </w:r>
      </w:ins>
      <w:del w:id="333" w:author="med-frm" w:date="2016-11-14T20:57:00Z">
        <w:r w:rsidDel="00811C60">
          <w:delText xml:space="preserve"> when the accelerations occurrence often overlaps with the infants</w:delText>
        </w:r>
      </w:del>
      <w:r>
        <w:t xml:space="preserve">, </w:t>
      </w:r>
      <w:ins w:id="334" w:author="med-frm" w:date="2016-11-14T20:57:00Z">
        <w:r w:rsidR="00811C60">
          <w:t xml:space="preserve">indicating </w:t>
        </w:r>
      </w:ins>
      <w:del w:id="335" w:author="med-frm" w:date="2016-11-14T20:58:00Z">
        <w:r w:rsidDel="00811C60">
          <w:delText xml:space="preserve">showing the </w:delText>
        </w:r>
      </w:del>
      <w:r>
        <w:t xml:space="preserve">plausible interaction between </w:t>
      </w:r>
      <w:r>
        <w:lastRenderedPageBreak/>
        <w:t xml:space="preserve">the </w:t>
      </w:r>
      <w:proofErr w:type="spellStart"/>
      <w:r>
        <w:t>mother</w:t>
      </w:r>
      <w:del w:id="336" w:author="med-frm" w:date="2016-11-14T20:58:00Z">
        <w:r w:rsidDel="00811C60">
          <w:delText>-</w:delText>
        </w:r>
      </w:del>
      <w:ins w:id="337" w:author="med-frm" w:date="2016-11-14T20:58:00Z">
        <w:r w:rsidR="00811C60">
          <w:t>and</w:t>
        </w:r>
        <w:proofErr w:type="spellEnd"/>
        <w:r w:rsidR="00811C60">
          <w:t xml:space="preserve"> her </w:t>
        </w:r>
      </w:ins>
      <w:r>
        <w:t>infant</w:t>
      </w:r>
      <w:del w:id="338" w:author="med-frm" w:date="2016-11-14T20:58:00Z">
        <w:r w:rsidDel="00811C60">
          <w:delText xml:space="preserve"> pair</w:delText>
        </w:r>
      </w:del>
      <w:r>
        <w:t xml:space="preserve">, example in Figure 3. </w:t>
      </w:r>
    </w:p>
    <w:p w14:paraId="7AA58E3E" w14:textId="77777777" w:rsidR="00BD3A1C" w:rsidRDefault="00BD3A1C">
      <w:pPr>
        <w:pStyle w:val="HorizontalLine"/>
      </w:pPr>
    </w:p>
    <w:p w14:paraId="3C4ED3FD" w14:textId="77777777" w:rsidR="00BD3A1C" w:rsidRDefault="00C85CF5">
      <w:pPr>
        <w:pStyle w:val="TextBody"/>
      </w:pPr>
      <w:r>
        <w:t xml:space="preserve">  </w:t>
      </w:r>
      <w:bookmarkStart w:id="339" w:name="x1-7002r3"/>
      <w:bookmarkEnd w:id="339"/>
      <w:r>
        <w:t xml:space="preserve">  </w:t>
      </w:r>
    </w:p>
    <w:p w14:paraId="3727674E" w14:textId="77777777" w:rsidR="00BD3A1C" w:rsidRDefault="00C85CF5">
      <w:pPr>
        <w:pStyle w:val="TextBodynoindent"/>
        <w:spacing w:after="0"/>
      </w:pPr>
      <w:r>
        <w:t xml:space="preserve"> </w:t>
      </w:r>
    </w:p>
    <w:p w14:paraId="7DB2DF5E" w14:textId="5C955C7A" w:rsidR="00BD3A1C" w:rsidRDefault="00C85CF5">
      <w:pPr>
        <w:pStyle w:val="TextBodynoindent"/>
        <w:spacing w:after="0"/>
      </w:pPr>
      <w:r>
        <w:t xml:space="preserve">Figure 3: Summaries of infant ankle, infants torso and </w:t>
      </w:r>
      <w:ins w:id="340" w:author="med-frm" w:date="2016-11-14T20:59:00Z">
        <w:r w:rsidR="00811C60">
          <w:t>maternal wrist</w:t>
        </w:r>
      </w:ins>
      <w:del w:id="341" w:author="med-frm" w:date="2016-11-14T20:59:00Z">
        <w:r w:rsidDel="00811C60">
          <w:delText>mothers</w:delText>
        </w:r>
      </w:del>
      <w:r>
        <w:t xml:space="preserve"> measurements, </w:t>
      </w:r>
      <w:ins w:id="342" w:author="med-frm" w:date="2016-11-14T20:59:00Z">
        <w:r w:rsidR="00811C60">
          <w:t xml:space="preserve">illustrating the degree of </w:t>
        </w:r>
      </w:ins>
      <w:del w:id="343" w:author="med-frm" w:date="2016-11-14T20:59:00Z">
        <w:r w:rsidDel="00811C60">
          <w:delText xml:space="preserve">exhibiting </w:delText>
        </w:r>
      </w:del>
      <w:r>
        <w:t>similar</w:t>
      </w:r>
      <w:ins w:id="344" w:author="med-frm" w:date="2016-11-14T20:59:00Z">
        <w:r w:rsidR="00811C60">
          <w:t>ity in</w:t>
        </w:r>
      </w:ins>
      <w:r>
        <w:t xml:space="preserve"> activity patterns </w:t>
      </w:r>
      <w:del w:id="345" w:author="med-frm" w:date="2016-11-14T20:59:00Z">
        <w:r w:rsidDel="00811C60">
          <w:delText xml:space="preserve">through </w:delText>
        </w:r>
      </w:del>
      <w:ins w:id="346" w:author="med-frm" w:date="2016-11-14T20:59:00Z">
        <w:r w:rsidR="00811C60">
          <w:t xml:space="preserve">across </w:t>
        </w:r>
      </w:ins>
      <w:r>
        <w:t>night and day</w:t>
      </w:r>
      <w:ins w:id="347" w:author="med-frm" w:date="2016-11-14T21:00:00Z">
        <w:r w:rsidR="00811C60">
          <w:t>,</w:t>
        </w:r>
      </w:ins>
      <w:r>
        <w:t xml:space="preserve"> </w:t>
      </w:r>
      <w:commentRangeStart w:id="348"/>
      <w:r>
        <w:t>with visible leftovers of the gravitational acceleration.</w:t>
      </w:r>
      <w:commentRangeEnd w:id="348"/>
      <w:r w:rsidR="00811C60">
        <w:rPr>
          <w:rStyle w:val="CommentReference"/>
          <w:rFonts w:cs="Mangal"/>
        </w:rPr>
        <w:commentReference w:id="348"/>
      </w:r>
    </w:p>
    <w:p w14:paraId="523016A7" w14:textId="77777777" w:rsidR="00BD3A1C" w:rsidRDefault="00C85CF5">
      <w:pPr>
        <w:pStyle w:val="TextBodynoindent"/>
      </w:pPr>
      <w:r>
        <w:t xml:space="preserve">  </w:t>
      </w:r>
    </w:p>
    <w:p w14:paraId="19E1E81A" w14:textId="77777777" w:rsidR="00BD3A1C" w:rsidRDefault="00BD3A1C">
      <w:pPr>
        <w:pStyle w:val="HorizontalLine"/>
      </w:pPr>
    </w:p>
    <w:p w14:paraId="0A91E259" w14:textId="1BEFDA13" w:rsidR="00BD3A1C" w:rsidRDefault="00811C60">
      <w:pPr>
        <w:pStyle w:val="TextBodyindent"/>
      </w:pPr>
      <w:bookmarkStart w:id="349" w:name="x1-7003r8"/>
      <w:bookmarkEnd w:id="349"/>
      <w:ins w:id="350" w:author="med-frm" w:date="2016-11-14T21:00:00Z">
        <w:r>
          <w:t xml:space="preserve">In Figure 2 and 3? </w:t>
        </w:r>
      </w:ins>
      <w:del w:id="351" w:author="med-frm" w:date="2016-11-14T21:00:00Z">
        <w:r w:rsidR="00C85CF5" w:rsidDel="00811C60">
          <w:delText>In the plo</w:delText>
        </w:r>
      </w:del>
      <w:del w:id="352" w:author="med-frm" w:date="2016-11-14T21:01:00Z">
        <w:r w:rsidR="00C85CF5" w:rsidDel="00811C60">
          <w:delText>t of all summaries</w:delText>
        </w:r>
      </w:del>
      <w:r w:rsidR="00C85CF5">
        <w:t xml:space="preserve"> one can </w:t>
      </w:r>
      <w:del w:id="353" w:author="med-frm" w:date="2016-11-14T21:01:00Z">
        <w:r w:rsidR="00C85CF5" w:rsidDel="00811C60">
          <w:delText xml:space="preserve">also </w:delText>
        </w:r>
      </w:del>
      <w:r w:rsidR="00C85CF5">
        <w:t xml:space="preserve">observe the </w:t>
      </w:r>
      <w:commentRangeStart w:id="354"/>
      <w:r w:rsidR="00C85CF5">
        <w:t xml:space="preserve">leftovers of </w:t>
      </w:r>
      <w:commentRangeEnd w:id="354"/>
      <w:r>
        <w:rPr>
          <w:rStyle w:val="CommentReference"/>
          <w:rFonts w:cs="Mangal"/>
        </w:rPr>
        <w:commentReference w:id="354"/>
      </w:r>
      <w:r w:rsidR="00C85CF5">
        <w:t xml:space="preserve">the gravitational accelerations that need further removal, which is discussed in the next subsection. </w:t>
      </w:r>
    </w:p>
    <w:p w14:paraId="19A52CF4" w14:textId="77777777" w:rsidR="00BD3A1C" w:rsidRDefault="00C85CF5">
      <w:pPr>
        <w:pStyle w:val="Heading4"/>
      </w:pPr>
      <w:r>
        <w:t xml:space="preserve">III </w:t>
      </w:r>
      <w:bookmarkStart w:id="355" w:name="x1-80003"/>
      <w:bookmarkEnd w:id="355"/>
      <w:r>
        <w:t>Correcting for the gravity component</w:t>
      </w:r>
    </w:p>
    <w:p w14:paraId="70BA3E17" w14:textId="30F9CDD6" w:rsidR="00BD3A1C" w:rsidRDefault="00C85CF5">
      <w:pPr>
        <w:pStyle w:val="TextBodynoindent"/>
        <w:spacing w:after="0"/>
      </w:pPr>
      <w:r>
        <w:t>The separation</w:t>
      </w:r>
      <w:ins w:id="356" w:author="med-frm" w:date="2016-11-14T21:02:00Z">
        <w:r w:rsidR="00811C60">
          <w:t xml:space="preserve"> and removal</w:t>
        </w:r>
      </w:ins>
      <w:r>
        <w:t xml:space="preserve"> of the gravitational component becomes more complicated when rotations are present in the </w:t>
      </w:r>
      <w:proofErr w:type="gramStart"/>
      <w:r>
        <w:t>measurement[</w:t>
      </w:r>
      <w:proofErr w:type="gramEnd"/>
      <w:r>
        <w:t xml:space="preserve">3]. This can result in less accurate further processing, especially when outcomes from different monitors have to be compared. To ensure that the measurement does not reflect the influence of gravitation, the measurement baseline can be corrected to zero. Baseline correction is implemented in </w:t>
      </w:r>
      <w:proofErr w:type="spellStart"/>
      <w:r>
        <w:t>Matlab</w:t>
      </w:r>
      <w:proofErr w:type="spellEnd"/>
      <w:r>
        <w:t xml:space="preserve"> based on a smoothing method with penalized least </w:t>
      </w:r>
      <w:proofErr w:type="gramStart"/>
      <w:r>
        <w:t>squares[</w:t>
      </w:r>
      <w:proofErr w:type="gramEnd"/>
      <w:r>
        <w:t xml:space="preserve">4]. The method is an extension of the </w:t>
      </w:r>
      <w:proofErr w:type="spellStart"/>
      <w:r>
        <w:t>Whittakers</w:t>
      </w:r>
      <w:proofErr w:type="spellEnd"/>
      <w:r>
        <w:t xml:space="preserve"> method for smoothing, which works by minimizing the following sum: </w:t>
      </w:r>
    </w:p>
    <w:tbl>
      <w:tblPr>
        <w:tblW w:w="10539" w:type="dxa"/>
        <w:tblInd w:w="28" w:type="dxa"/>
        <w:tblCellMar>
          <w:top w:w="28" w:type="dxa"/>
          <w:left w:w="28" w:type="dxa"/>
          <w:bottom w:w="28" w:type="dxa"/>
          <w:right w:w="28" w:type="dxa"/>
        </w:tblCellMar>
        <w:tblLook w:val="0000" w:firstRow="0" w:lastRow="0" w:firstColumn="0" w:lastColumn="0" w:noHBand="0" w:noVBand="0"/>
      </w:tblPr>
      <w:tblGrid>
        <w:gridCol w:w="5679"/>
        <w:gridCol w:w="4860"/>
      </w:tblGrid>
      <w:tr w:rsidR="00BD3A1C" w14:paraId="73985694" w14:textId="77777777">
        <w:tc>
          <w:tcPr>
            <w:tcW w:w="5679" w:type="dxa"/>
            <w:shd w:val="clear" w:color="auto" w:fill="auto"/>
            <w:vAlign w:val="center"/>
          </w:tcPr>
          <w:p w14:paraId="33ECF410" w14:textId="77777777" w:rsidR="00BD3A1C" w:rsidRDefault="00C85CF5">
            <w:pPr>
              <w:pStyle w:val="TableContents"/>
              <w:spacing w:after="0"/>
              <w:jc w:val="center"/>
            </w:pPr>
            <w:r>
              <w:rPr>
                <w:noProof/>
                <w:lang w:val="sv-SE" w:eastAsia="sv-SE" w:bidi="ar-SA"/>
              </w:rPr>
              <w:drawing>
                <wp:inline distT="0" distB="0" distL="0" distR="0" wp14:anchorId="05621CB2" wp14:editId="1FF37FC7">
                  <wp:extent cx="718820" cy="359410"/>
                  <wp:effectExtent l="0" t="0" r="0" b="0"/>
                  <wp:docPr id="1"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
                          <pic:cNvPicPr>
                            <a:picLocks noChangeAspect="1" noChangeArrowheads="1"/>
                          </pic:cNvPicPr>
                        </pic:nvPicPr>
                        <pic:blipFill>
                          <a:blip r:link="rId12"/>
                          <a:stretch>
                            <a:fillRect/>
                          </a:stretch>
                        </pic:blipFill>
                        <pic:spPr bwMode="auto">
                          <a:xfrm>
                            <a:off x="0" y="0"/>
                            <a:ext cx="718820" cy="359410"/>
                          </a:xfrm>
                          <a:prstGeom prst="rect">
                            <a:avLst/>
                          </a:prstGeom>
                        </pic:spPr>
                      </pic:pic>
                    </a:graphicData>
                  </a:graphic>
                </wp:inline>
              </w:drawing>
            </w:r>
            <w:r>
              <w:t>å (</w:t>
            </w:r>
            <w:proofErr w:type="spellStart"/>
            <w:r>
              <w:t>yi</w:t>
            </w:r>
            <w:proofErr w:type="spellEnd"/>
            <w:r>
              <w:t xml:space="preserve"> - </w:t>
            </w:r>
            <w:proofErr w:type="spellStart"/>
            <w:r>
              <w:t>zi</w:t>
            </w:r>
            <w:proofErr w:type="spellEnd"/>
            <w:r>
              <w:t xml:space="preserve">) + </w:t>
            </w:r>
            <w:r>
              <w:rPr>
                <w:rFonts w:ascii="Symbol" w:hAnsi="Symbol"/>
              </w:rPr>
              <w:t></w:t>
            </w:r>
            <w:r>
              <w:rPr>
                <w:rFonts w:ascii="Symbol" w:hAnsi="Symbol"/>
              </w:rPr>
              <w:t></w:t>
            </w:r>
            <w:bookmarkStart w:id="357" w:name="x1-8001r1"/>
            <w:bookmarkEnd w:id="357"/>
            <w:r>
              <w:t xml:space="preserve"> (</w:t>
            </w:r>
            <w:proofErr w:type="spellStart"/>
            <w:r>
              <w:t>zi</w:t>
            </w:r>
            <w:proofErr w:type="spellEnd"/>
            <w:r>
              <w:t xml:space="preserve"> - 2zi-1 + zi-2) , </w:t>
            </w:r>
            <w:proofErr w:type="spellStart"/>
            <w:r>
              <w:t>i</w:t>
            </w:r>
            <w:proofErr w:type="spellEnd"/>
            <w:r>
              <w:t xml:space="preserve"> </w:t>
            </w:r>
            <w:proofErr w:type="spellStart"/>
            <w:r>
              <w:t>i</w:t>
            </w:r>
            <w:proofErr w:type="spellEnd"/>
            <w:r>
              <w:t xml:space="preserve"> " class="math-display" &gt;</w:t>
            </w:r>
          </w:p>
        </w:tc>
        <w:tc>
          <w:tcPr>
            <w:tcW w:w="4860" w:type="dxa"/>
            <w:shd w:val="clear" w:color="auto" w:fill="auto"/>
            <w:vAlign w:val="center"/>
          </w:tcPr>
          <w:p w14:paraId="245BDF75" w14:textId="77777777" w:rsidR="00BD3A1C" w:rsidRDefault="00C85CF5">
            <w:pPr>
              <w:pStyle w:val="TableContents"/>
            </w:pPr>
            <w:r>
              <w:t>(1)</w:t>
            </w:r>
          </w:p>
        </w:tc>
      </w:tr>
    </w:tbl>
    <w:p w14:paraId="363E6C1E" w14:textId="4E7286F3" w:rsidR="00BD3A1C" w:rsidRDefault="00C85CF5">
      <w:pPr>
        <w:pStyle w:val="TextBodynopar"/>
        <w:spacing w:after="0"/>
      </w:pPr>
      <w:r>
        <w:t xml:space="preserve">where </w:t>
      </w:r>
      <w:r>
        <w:rPr>
          <w:i/>
        </w:rPr>
        <w:t xml:space="preserve">y </w:t>
      </w:r>
      <w:r>
        <w:t xml:space="preserve">is the input signal, </w:t>
      </w:r>
      <w:r>
        <w:rPr>
          <w:i/>
        </w:rPr>
        <w:t xml:space="preserve">z </w:t>
      </w:r>
      <w:r>
        <w:t xml:space="preserve">is the final smoothed signal and </w:t>
      </w:r>
      <w:proofErr w:type="spellStart"/>
      <w:r>
        <w:rPr>
          <w:i/>
        </w:rPr>
        <w:t>i</w:t>
      </w:r>
      <w:proofErr w:type="spellEnd"/>
      <w:r>
        <w:rPr>
          <w:i/>
        </w:rPr>
        <w:t xml:space="preserve"> </w:t>
      </w:r>
      <w:r>
        <w:t xml:space="preserve">goes through the data points. The first part of the </w:t>
      </w:r>
      <w:del w:id="358" w:author="med-frm" w:date="2016-11-14T21:02:00Z">
        <w:r w:rsidDel="00811C60">
          <w:delText xml:space="preserve">sum </w:delText>
        </w:r>
      </w:del>
      <w:ins w:id="359" w:author="med-frm" w:date="2016-11-14T21:02:00Z">
        <w:r w:rsidR="00811C60">
          <w:t xml:space="preserve">equation </w:t>
        </w:r>
      </w:ins>
      <w:r>
        <w:t xml:space="preserve">ensures the best approximation of the input signal, while the second part represents the penalty for non-smoothness. In practice </w:t>
      </w:r>
      <w:r>
        <w:rPr>
          <w:rFonts w:ascii="Symbol" w:hAnsi="Symbol"/>
          <w:i/>
        </w:rPr>
        <w:t></w:t>
      </w:r>
      <w:r>
        <w:rPr>
          <w:i/>
        </w:rPr>
        <w:t xml:space="preserve"> </w:t>
      </w:r>
      <w:r>
        <w:t>is set from 10</w:t>
      </w:r>
      <w:r>
        <w:rPr>
          <w:position w:val="8"/>
          <w:sz w:val="19"/>
        </w:rPr>
        <w:t>2</w:t>
      </w:r>
      <w:r>
        <w:t xml:space="preserve"> </w:t>
      </w:r>
      <w:r>
        <w:rPr>
          <w:rFonts w:ascii="Symbol" w:hAnsi="Symbol"/>
        </w:rPr>
        <w:t></w:t>
      </w:r>
      <w:r>
        <w:t xml:space="preserve"> </w:t>
      </w:r>
      <w:r>
        <w:rPr>
          <w:rFonts w:ascii="Symbol" w:hAnsi="Symbol"/>
          <w:i/>
        </w:rPr>
        <w:t></w:t>
      </w:r>
      <w:r>
        <w:rPr>
          <w:i/>
        </w:rPr>
        <w:t xml:space="preserve"> </w:t>
      </w:r>
      <w:r>
        <w:rPr>
          <w:rFonts w:ascii="Symbol" w:hAnsi="Symbol"/>
        </w:rPr>
        <w:t></w:t>
      </w:r>
      <w:r>
        <w:t xml:space="preserve"> 10</w:t>
      </w:r>
      <w:r>
        <w:rPr>
          <w:position w:val="8"/>
          <w:sz w:val="19"/>
        </w:rPr>
        <w:t>9</w:t>
      </w:r>
      <w:r>
        <w:t xml:space="preserve"> and its value depends on the input data and the desired final result. Since the goal of the baseline correction in the project was to keep all the amplitudes intact, but only correct the rough baseline, </w:t>
      </w:r>
      <w:r>
        <w:rPr>
          <w:rFonts w:ascii="Symbol" w:hAnsi="Symbol"/>
          <w:i/>
        </w:rPr>
        <w:t></w:t>
      </w:r>
      <w:r>
        <w:rPr>
          <w:i/>
        </w:rPr>
        <w:t xml:space="preserve"> </w:t>
      </w:r>
      <w:r>
        <w:t>is set to 10</w:t>
      </w:r>
      <w:r>
        <w:rPr>
          <w:position w:val="8"/>
          <w:sz w:val="19"/>
        </w:rPr>
        <w:t>9</w:t>
      </w:r>
      <w:r>
        <w:t xml:space="preserve">. </w:t>
      </w:r>
      <w:r>
        <w:br/>
        <w:t xml:space="preserve">Reformatting the above into a linear system of equations, we get: </w:t>
      </w:r>
    </w:p>
    <w:tbl>
      <w:tblPr>
        <w:tblW w:w="10539" w:type="dxa"/>
        <w:tblInd w:w="28" w:type="dxa"/>
        <w:tblCellMar>
          <w:top w:w="28" w:type="dxa"/>
          <w:left w:w="28" w:type="dxa"/>
          <w:bottom w:w="28" w:type="dxa"/>
          <w:right w:w="28" w:type="dxa"/>
        </w:tblCellMar>
        <w:tblLook w:val="0000" w:firstRow="0" w:lastRow="0" w:firstColumn="0" w:lastColumn="0" w:noHBand="0" w:noVBand="0"/>
      </w:tblPr>
      <w:tblGrid>
        <w:gridCol w:w="5600"/>
        <w:gridCol w:w="4939"/>
      </w:tblGrid>
      <w:tr w:rsidR="00BD3A1C" w14:paraId="3C0621BE" w14:textId="77777777">
        <w:tc>
          <w:tcPr>
            <w:tcW w:w="5600" w:type="dxa"/>
            <w:shd w:val="clear" w:color="auto" w:fill="auto"/>
            <w:vAlign w:val="center"/>
          </w:tcPr>
          <w:p w14:paraId="13C69A96" w14:textId="77777777" w:rsidR="00BD3A1C" w:rsidRDefault="00C85CF5">
            <w:pPr>
              <w:pStyle w:val="TableContents"/>
              <w:spacing w:after="0"/>
              <w:jc w:val="center"/>
            </w:pPr>
            <w:r>
              <w:rPr>
                <w:noProof/>
                <w:lang w:val="sv-SE" w:eastAsia="sv-SE" w:bidi="ar-SA"/>
              </w:rPr>
              <w:drawing>
                <wp:inline distT="0" distB="0" distL="0" distR="0" wp14:anchorId="5B79C816" wp14:editId="69FDE92E">
                  <wp:extent cx="718820" cy="359410"/>
                  <wp:effectExtent l="0" t="0" r="0" b="0"/>
                  <wp:docPr id="2"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
                          <pic:cNvPicPr>
                            <a:picLocks noChangeAspect="1" noChangeArrowheads="1"/>
                          </pic:cNvPicPr>
                        </pic:nvPicPr>
                        <pic:blipFill>
                          <a:blip r:link="rId13"/>
                          <a:stretch>
                            <a:fillRect/>
                          </a:stretch>
                        </pic:blipFill>
                        <pic:spPr bwMode="auto">
                          <a:xfrm>
                            <a:off x="0" y="0"/>
                            <a:ext cx="718820" cy="359410"/>
                          </a:xfrm>
                          <a:prstGeom prst="rect">
                            <a:avLst/>
                          </a:prstGeom>
                        </pic:spPr>
                      </pic:pic>
                    </a:graphicData>
                  </a:graphic>
                </wp:inline>
              </w:drawing>
            </w:r>
            <w:r>
              <w:t xml:space="preserve">¢ (I + </w:t>
            </w:r>
            <w:r>
              <w:rPr>
                <w:rFonts w:ascii="Symbol" w:hAnsi="Symbol"/>
              </w:rPr>
              <w:t></w:t>
            </w:r>
            <w:bookmarkStart w:id="360" w:name="x1-8002r2"/>
            <w:bookmarkEnd w:id="360"/>
            <w:r>
              <w:t xml:space="preserve">D </w:t>
            </w:r>
            <w:proofErr w:type="spellStart"/>
            <w:r>
              <w:t>D</w:t>
            </w:r>
            <w:proofErr w:type="spellEnd"/>
            <w:r>
              <w:t xml:space="preserve"> )z = y , " class="math-display" &gt;</w:t>
            </w:r>
          </w:p>
        </w:tc>
        <w:tc>
          <w:tcPr>
            <w:tcW w:w="4939" w:type="dxa"/>
            <w:shd w:val="clear" w:color="auto" w:fill="auto"/>
            <w:vAlign w:val="center"/>
          </w:tcPr>
          <w:p w14:paraId="45251E3F" w14:textId="77777777" w:rsidR="00BD3A1C" w:rsidRDefault="00C85CF5">
            <w:pPr>
              <w:pStyle w:val="TableContents"/>
            </w:pPr>
            <w:r>
              <w:t>(2)</w:t>
            </w:r>
          </w:p>
        </w:tc>
      </w:tr>
    </w:tbl>
    <w:p w14:paraId="52493B1B" w14:textId="3248DC91" w:rsidR="00BD3A1C" w:rsidRDefault="00C85CF5">
      <w:pPr>
        <w:pStyle w:val="TextBodyindent"/>
        <w:spacing w:after="0"/>
      </w:pPr>
      <w:r>
        <w:t xml:space="preserve">where </w:t>
      </w:r>
      <w:r>
        <w:rPr>
          <w:i/>
        </w:rPr>
        <w:t xml:space="preserve">I </w:t>
      </w:r>
      <w:proofErr w:type="gramStart"/>
      <w:r>
        <w:t>is</w:t>
      </w:r>
      <w:proofErr w:type="gramEnd"/>
      <w:r>
        <w:t xml:space="preserve"> the identity matrix and </w:t>
      </w:r>
      <w:r>
        <w:rPr>
          <w:i/>
        </w:rPr>
        <w:t xml:space="preserve">D </w:t>
      </w:r>
      <w:r>
        <w:t xml:space="preserve">is its differential matrix. </w:t>
      </w:r>
      <w:r>
        <w:br/>
        <w:t xml:space="preserve">The computational time and space can be optimized, using sparse matrices and </w:t>
      </w:r>
      <w:proofErr w:type="spellStart"/>
      <w:r>
        <w:t>Cholesky</w:t>
      </w:r>
      <w:proofErr w:type="spellEnd"/>
      <w:r>
        <w:t xml:space="preserve"> factorization. The resulted over-smoothed signal represents the baseline and is </w:t>
      </w:r>
      <w:proofErr w:type="spellStart"/>
      <w:r>
        <w:t>therefor</w:t>
      </w:r>
      <w:proofErr w:type="spellEnd"/>
      <w:r>
        <w:t xml:space="preserve"> subtracted from the measurement. This way, the amplitudes remain intact, but the baseline drifts and jumps are removed and</w:t>
      </w:r>
      <w:ins w:id="361" w:author="med-frm" w:date="2016-11-14T21:03:00Z">
        <w:r w:rsidR="00811C60">
          <w:t xml:space="preserve"> the</w:t>
        </w:r>
      </w:ins>
      <w:r>
        <w:t xml:space="preserve"> signal baseline is set to zero, example Figure 4. </w:t>
      </w:r>
    </w:p>
    <w:p w14:paraId="5E6D66C7" w14:textId="77777777" w:rsidR="00BD3A1C" w:rsidRDefault="00BD3A1C">
      <w:pPr>
        <w:pStyle w:val="HorizontalLine"/>
      </w:pPr>
    </w:p>
    <w:p w14:paraId="260CD6AE" w14:textId="77777777" w:rsidR="00BD3A1C" w:rsidRDefault="00C85CF5">
      <w:pPr>
        <w:pStyle w:val="TextBody"/>
      </w:pPr>
      <w:r>
        <w:t xml:space="preserve">  </w:t>
      </w:r>
      <w:bookmarkStart w:id="362" w:name="x1-8003r4"/>
      <w:bookmarkEnd w:id="362"/>
      <w:r>
        <w:t xml:space="preserve">  </w:t>
      </w:r>
    </w:p>
    <w:p w14:paraId="5594AAC0" w14:textId="77777777" w:rsidR="00BD3A1C" w:rsidRDefault="00C85CF5">
      <w:pPr>
        <w:pStyle w:val="TextBodynoindent"/>
        <w:spacing w:after="0"/>
      </w:pPr>
      <w:r>
        <w:t xml:space="preserve"> </w:t>
      </w:r>
    </w:p>
    <w:p w14:paraId="436763E9" w14:textId="77777777" w:rsidR="00BD3A1C" w:rsidRDefault="00C85CF5">
      <w:pPr>
        <w:pStyle w:val="TextBodynoindent"/>
        <w:spacing w:after="0"/>
      </w:pPr>
      <w:r>
        <w:t xml:space="preserve">Figure 4: A close up of all three </w:t>
      </w:r>
      <w:commentRangeStart w:id="363"/>
      <w:r>
        <w:t>summaries</w:t>
      </w:r>
      <w:commentRangeEnd w:id="363"/>
      <w:r w:rsidR="00811C60">
        <w:rPr>
          <w:rStyle w:val="CommentReference"/>
          <w:rFonts w:cs="Mangal"/>
        </w:rPr>
        <w:commentReference w:id="363"/>
      </w:r>
      <w:r>
        <w:t xml:space="preserve"> before and after the baseline correction.</w:t>
      </w:r>
    </w:p>
    <w:p w14:paraId="7070CB84" w14:textId="77777777" w:rsidR="00BD3A1C" w:rsidRDefault="00C85CF5">
      <w:pPr>
        <w:pStyle w:val="TextBodynoindent"/>
      </w:pPr>
      <w:r>
        <w:t xml:space="preserve">  </w:t>
      </w:r>
    </w:p>
    <w:p w14:paraId="323C7A0B" w14:textId="77777777" w:rsidR="00BD3A1C" w:rsidRDefault="00BD3A1C">
      <w:pPr>
        <w:pStyle w:val="HorizontalLine"/>
      </w:pPr>
    </w:p>
    <w:p w14:paraId="5522D1D6" w14:textId="77777777" w:rsidR="00BD3A1C" w:rsidRDefault="00C85CF5">
      <w:pPr>
        <w:pStyle w:val="Heading4"/>
      </w:pPr>
      <w:bookmarkStart w:id="364" w:name="x1-8004r11"/>
      <w:bookmarkEnd w:id="364"/>
      <w:r>
        <w:t xml:space="preserve">IV </w:t>
      </w:r>
      <w:bookmarkStart w:id="365" w:name="x1-90004"/>
      <w:bookmarkEnd w:id="365"/>
      <w:r>
        <w:t>Accelerations contributed by the caretakers</w:t>
      </w:r>
    </w:p>
    <w:p w14:paraId="33D8D06A" w14:textId="368AA3EF" w:rsidR="00BD3A1C" w:rsidRDefault="00C85CF5">
      <w:pPr>
        <w:pStyle w:val="TextBodynoindent"/>
      </w:pPr>
      <w:r>
        <w:t>The accelerometer is liable to pick up any acceleration caused by the subject moving, regardless if the subject is in PA or is being moved by another person. Infants at 4 month</w:t>
      </w:r>
      <w:ins w:id="366" w:author="med-frm" w:date="2016-11-14T21:04:00Z">
        <w:r w:rsidR="00811C60">
          <w:t>s of</w:t>
        </w:r>
      </w:ins>
      <w:del w:id="367" w:author="med-frm" w:date="2016-11-14T21:04:00Z">
        <w:r w:rsidDel="00811C60">
          <w:delText xml:space="preserve"> old</w:delText>
        </w:r>
      </w:del>
      <w:r>
        <w:t xml:space="preserve"> age are completely dependent on the </w:t>
      </w:r>
      <w:r>
        <w:lastRenderedPageBreak/>
        <w:t xml:space="preserve">caretaker. Besides </w:t>
      </w:r>
      <w:del w:id="368" w:author="med-frm" w:date="2016-11-14T21:04:00Z">
        <w:r w:rsidDel="00811C60">
          <w:delText xml:space="preserve">the </w:delText>
        </w:r>
      </w:del>
      <w:r>
        <w:t xml:space="preserve">basic </w:t>
      </w:r>
      <w:del w:id="369" w:author="med-frm" w:date="2016-11-14T21:04:00Z">
        <w:r w:rsidDel="00811C60">
          <w:delText xml:space="preserve">tasks </w:delText>
        </w:r>
      </w:del>
      <w:ins w:id="370" w:author="med-frm" w:date="2016-11-14T21:04:00Z">
        <w:r w:rsidR="00811C60">
          <w:t xml:space="preserve">activities </w:t>
        </w:r>
      </w:ins>
      <w:r>
        <w:t xml:space="preserve">like feeding, bathing, dressing, etc., </w:t>
      </w:r>
      <w:del w:id="371" w:author="med-frm" w:date="2016-11-14T21:04:00Z">
        <w:r w:rsidDel="00811C60">
          <w:delText xml:space="preserve">the </w:delText>
        </w:r>
      </w:del>
      <w:r>
        <w:t xml:space="preserve">infants at 4 months require a substantial amount of carrying, placing and cradling. This results in significant contributions of accelerations caused by the person caring for the infant. In 2009 </w:t>
      </w:r>
      <w:proofErr w:type="spellStart"/>
      <w:ins w:id="372" w:author="med-frm" w:date="2016-11-14T21:31:00Z">
        <w:r w:rsidR="0031648E">
          <w:t>Worobey</w:t>
        </w:r>
        <w:proofErr w:type="spellEnd"/>
        <w:r w:rsidR="0031648E">
          <w:t xml:space="preserve"> J et al published </w:t>
        </w:r>
      </w:ins>
      <w:r>
        <w:t xml:space="preserve">a paper titled </w:t>
      </w:r>
      <w:r>
        <w:rPr>
          <w:i/>
        </w:rPr>
        <w:t>Mechanical Measurement of Infant Activity: A</w:t>
      </w:r>
      <w:r>
        <w:t xml:space="preserve"> </w:t>
      </w:r>
      <w:r>
        <w:rPr>
          <w:i/>
        </w:rPr>
        <w:t>Cautionary Note</w:t>
      </w:r>
      <w:r>
        <w:t>[1]</w:t>
      </w:r>
      <w:del w:id="373" w:author="med-frm" w:date="2016-11-14T21:31:00Z">
        <w:r w:rsidDel="0031648E">
          <w:delText xml:space="preserve"> was published</w:delText>
        </w:r>
      </w:del>
      <w:r>
        <w:t>. The main message of the paper was that much of infants measured activity may be confounded by their caretakers contributions</w:t>
      </w:r>
      <w:ins w:id="374" w:author="med-frm" w:date="2016-11-14T21:23:00Z">
        <w:r w:rsidR="0031648E">
          <w:t xml:space="preserve"> to </w:t>
        </w:r>
        <w:commentRangeStart w:id="375"/>
        <w:r w:rsidR="0031648E">
          <w:t>PA</w:t>
        </w:r>
      </w:ins>
      <w:commentRangeEnd w:id="375"/>
      <w:ins w:id="376" w:author="med-frm" w:date="2016-11-14T21:24:00Z">
        <w:r w:rsidR="0031648E">
          <w:rPr>
            <w:rStyle w:val="CommentReference"/>
            <w:rFonts w:cs="Mangal"/>
          </w:rPr>
          <w:commentReference w:id="375"/>
        </w:r>
      </w:ins>
      <w:r>
        <w:t xml:space="preserve">. An experiment was performed as a basis for the paper, where a mother and her </w:t>
      </w:r>
      <w:proofErr w:type="gramStart"/>
      <w:r>
        <w:t>3 month</w:t>
      </w:r>
      <w:proofErr w:type="gramEnd"/>
      <w:r>
        <w:t xml:space="preserve"> old infant had a normal 24 hour day with usual activities, while a researcher with a motionless doll would mimic everything the mother did with her infant. </w:t>
      </w:r>
      <w:commentRangeStart w:id="377"/>
      <w:r>
        <w:t xml:space="preserve">Both the infant </w:t>
      </w:r>
      <w:commentRangeEnd w:id="377"/>
      <w:r w:rsidR="0031648E">
        <w:rPr>
          <w:rStyle w:val="CommentReference"/>
          <w:rFonts w:cs="Mangal"/>
        </w:rPr>
        <w:commentReference w:id="377"/>
      </w:r>
      <w:r>
        <w:t xml:space="preserve">and the doll wore </w:t>
      </w:r>
      <w:commentRangeStart w:id="378"/>
      <w:r>
        <w:t xml:space="preserve">motion loggers </w:t>
      </w:r>
      <w:commentRangeEnd w:id="378"/>
      <w:r w:rsidR="0031648E">
        <w:rPr>
          <w:rStyle w:val="CommentReference"/>
          <w:rFonts w:cs="Mangal"/>
        </w:rPr>
        <w:commentReference w:id="378"/>
      </w:r>
      <w:r>
        <w:t>on the chest and ankle. The results were then analyzed and compared. As one would expect, the dolls measurement showed a substantial amount of activity which would normally be unusual for a motionless doll. When comparing infant</w:t>
      </w:r>
      <w:ins w:id="379" w:author="med-frm" w:date="2016-11-14T21:26:00Z">
        <w:r w:rsidR="0031648E">
          <w:t>’</w:t>
        </w:r>
      </w:ins>
      <w:r>
        <w:t xml:space="preserve">s activity levels to the </w:t>
      </w:r>
      <w:del w:id="380" w:author="med-frm" w:date="2016-11-14T21:26:00Z">
        <w:r w:rsidDel="0031648E">
          <w:delText>ones of the</w:delText>
        </w:r>
      </w:del>
      <w:r>
        <w:t xml:space="preserve"> doll</w:t>
      </w:r>
      <w:ins w:id="381" w:author="med-frm" w:date="2016-11-14T21:26:00Z">
        <w:r w:rsidR="0031648E">
          <w:t>’s</w:t>
        </w:r>
      </w:ins>
      <w:r>
        <w:t>, approximately 45% more activity was detected</w:t>
      </w:r>
      <w:ins w:id="382" w:author="med-frm" w:date="2016-11-14T21:27:00Z">
        <w:r w:rsidR="0031648E">
          <w:t xml:space="preserve"> for the infant</w:t>
        </w:r>
      </w:ins>
      <w:r>
        <w:t>, meaning that the monitor will pick up both</w:t>
      </w:r>
      <w:del w:id="383" w:author="med-frm" w:date="2016-11-14T21:27:00Z">
        <w:r w:rsidDel="0031648E">
          <w:delText>,</w:delText>
        </w:r>
      </w:del>
      <w:r>
        <w:t xml:space="preserve"> the infant</w:t>
      </w:r>
      <w:ins w:id="384" w:author="med-frm" w:date="2016-11-14T21:28:00Z">
        <w:r w:rsidR="0031648E">
          <w:t xml:space="preserve"> derived</w:t>
        </w:r>
      </w:ins>
      <w:del w:id="385" w:author="med-frm" w:date="2016-11-14T21:28:00Z">
        <w:r w:rsidDel="0031648E">
          <w:delText>s</w:delText>
        </w:r>
      </w:del>
      <w:r>
        <w:t xml:space="preserve"> and caretaker</w:t>
      </w:r>
      <w:ins w:id="386" w:author="med-frm" w:date="2016-11-14T21:28:00Z">
        <w:r w:rsidR="0031648E">
          <w:t xml:space="preserve"> </w:t>
        </w:r>
        <w:proofErr w:type="spellStart"/>
        <w:r w:rsidR="0031648E">
          <w:t>derived</w:t>
        </w:r>
      </w:ins>
      <w:del w:id="387" w:author="med-frm" w:date="2016-11-14T21:28:00Z">
        <w:r w:rsidDel="0031648E">
          <w:delText>s contributions</w:delText>
        </w:r>
      </w:del>
      <w:ins w:id="388" w:author="med-frm" w:date="2016-11-14T21:28:00Z">
        <w:r w:rsidR="0031648E">
          <w:t>movement</w:t>
        </w:r>
      </w:ins>
      <w:proofErr w:type="spellEnd"/>
      <w:r>
        <w:t xml:space="preserve">. In 2014 a PhD thesis </w:t>
      </w:r>
      <w:del w:id="389" w:author="med-frm" w:date="2016-11-14T21:28:00Z">
        <w:r w:rsidDel="0031648E">
          <w:delText>was submitted,</w:delText>
        </w:r>
      </w:del>
      <w:r>
        <w:t xml:space="preserve"> titled </w:t>
      </w:r>
      <w:r>
        <w:rPr>
          <w:i/>
        </w:rPr>
        <w:t>Physical activity in infancy: assessment of an intervention to increase physical</w:t>
      </w:r>
      <w:r>
        <w:t xml:space="preserve"> </w:t>
      </w:r>
      <w:r>
        <w:rPr>
          <w:i/>
        </w:rPr>
        <w:t>activity in infants</w:t>
      </w:r>
      <w:r>
        <w:t>[6]</w:t>
      </w:r>
      <w:del w:id="390" w:author="med-frm" w:date="2016-11-14T21:28:00Z">
        <w:r w:rsidDel="0031648E">
          <w:delText>. As par</w:delText>
        </w:r>
      </w:del>
      <w:del w:id="391" w:author="med-frm" w:date="2016-11-14T21:29:00Z">
        <w:r w:rsidDel="0031648E">
          <w:delText>t of the research, the defended studied and</w:delText>
        </w:r>
      </w:del>
      <w:r>
        <w:t xml:space="preserve"> analyzed the feasibility to assess PA in 6-month old infants using an accelerometer, based on a validation study performed in 2012, with the results available in a conference abstract[5]. The goal of the study was to assess the degree of </w:t>
      </w:r>
      <w:commentRangeStart w:id="392"/>
      <w:r>
        <w:t xml:space="preserve">caregiver </w:t>
      </w:r>
      <w:commentRangeEnd w:id="392"/>
      <w:r w:rsidR="0031648E">
        <w:rPr>
          <w:rStyle w:val="CommentReference"/>
          <w:rFonts w:cs="Mangal"/>
        </w:rPr>
        <w:commentReference w:id="392"/>
      </w:r>
      <w:r>
        <w:t xml:space="preserve">confounding that might be expected in these measurements. Similar to </w:t>
      </w:r>
      <w:ins w:id="393" w:author="med-frm" w:date="2016-11-14T21:31:00Z">
        <w:r w:rsidR="0031648E">
          <w:t xml:space="preserve">the study by </w:t>
        </w:r>
        <w:proofErr w:type="spellStart"/>
        <w:r w:rsidR="0031648E">
          <w:t>Worobey</w:t>
        </w:r>
        <w:proofErr w:type="spellEnd"/>
        <w:r w:rsidR="0031648E">
          <w:t xml:space="preserve"> J et al</w:t>
        </w:r>
      </w:ins>
      <w:del w:id="394" w:author="med-frm" w:date="2016-11-14T21:31:00Z">
        <w:r w:rsidDel="0031648E">
          <w:delText>before</w:delText>
        </w:r>
      </w:del>
      <w:r>
        <w:t xml:space="preserve">[1], the infants and motionless dolls wore three accelerometers, one on the wrist, one on the ankle and one on the waist. While the caretaker would perform several activities with the infant, the research assistant would mimic their actions with the doll. Overall 34 mother-infant pairs participated, although some did not perform all the activities. The results showed that when the infant is pushed in a stroller, 29% of the arm movement and 9% of the leg movement is due to contributing accelerations, while when being carried, contributing accelerations add up to 23% of the arm movement and 52% of the leg movement. With another type of activity with a Swiss ball, 28% of the arm movement and 21% of the leg movement was due to contributing accelerations. For all activities, the waist accelerometer recorded more activity on the doll </w:t>
      </w:r>
      <w:del w:id="395" w:author="med-frm" w:date="2016-11-14T21:32:00Z">
        <w:r w:rsidDel="0031648E">
          <w:delText xml:space="preserve">rather </w:delText>
        </w:r>
      </w:del>
      <w:r>
        <w:t>th</w:t>
      </w:r>
      <w:ins w:id="396" w:author="med-frm" w:date="2016-11-14T21:32:00Z">
        <w:r w:rsidR="0031648E">
          <w:t>a</w:t>
        </w:r>
      </w:ins>
      <w:del w:id="397" w:author="med-frm" w:date="2016-11-14T21:32:00Z">
        <w:r w:rsidDel="0031648E">
          <w:delText>e</w:delText>
        </w:r>
      </w:del>
      <w:r>
        <w:t xml:space="preserve">n </w:t>
      </w:r>
      <w:ins w:id="398" w:author="med-frm" w:date="2016-11-14T21:32:00Z">
        <w:r w:rsidR="0031648E">
          <w:t xml:space="preserve">on </w:t>
        </w:r>
      </w:ins>
      <w:r>
        <w:t xml:space="preserve">the infant, which resulted in an invalid measurement. An interesting observation </w:t>
      </w:r>
      <w:ins w:id="399" w:author="med-frm" w:date="2016-11-14T21:33:00Z">
        <w:r w:rsidR="0031648E">
          <w:t>was</w:t>
        </w:r>
      </w:ins>
      <w:del w:id="400" w:author="med-frm" w:date="2016-11-14T21:33:00Z">
        <w:r w:rsidDel="0031648E">
          <w:delText>showed</w:delText>
        </w:r>
      </w:del>
      <w:r>
        <w:t xml:space="preserve"> that </w:t>
      </w:r>
      <w:ins w:id="401" w:author="med-frm" w:date="2016-11-14T21:33:00Z">
        <w:r w:rsidR="00674D1B">
          <w:t xml:space="preserve">although the same activities was performed, </w:t>
        </w:r>
      </w:ins>
      <w:r>
        <w:t>the overall output differed significantly between the three differently placed accelerometers</w:t>
      </w:r>
      <w:del w:id="402" w:author="med-frm" w:date="2016-11-14T21:34:00Z">
        <w:r w:rsidDel="00674D1B">
          <w:delText xml:space="preserve">, when in fact recording the </w:delText>
        </w:r>
        <w:r w:rsidDel="00674D1B">
          <w:rPr>
            <w:i/>
          </w:rPr>
          <w:delText xml:space="preserve">same </w:delText>
        </w:r>
        <w:r w:rsidDel="00674D1B">
          <w:delText>activity</w:delText>
        </w:r>
      </w:del>
      <w:r>
        <w:t>. Overall, the study[5] showed that up to half of the detected activity can be due to contributing accelerations, while these contributions differ significantly between the activities   performed and between the differently placed monitors, as well as between the caretakers.</w:t>
      </w:r>
      <w:r>
        <w:br/>
        <w:t xml:space="preserve">The overall variability </w:t>
      </w:r>
      <w:ins w:id="403" w:author="med-frm" w:date="2016-11-14T21:35:00Z">
        <w:r w:rsidR="00674D1B">
          <w:t xml:space="preserve">illustrated by x and Y (refs) </w:t>
        </w:r>
      </w:ins>
      <w:r>
        <w:t xml:space="preserve">presents a potential problem as </w:t>
      </w:r>
      <w:ins w:id="404" w:author="med-frm" w:date="2016-11-14T21:35:00Z">
        <w:r w:rsidR="00674D1B">
          <w:t xml:space="preserve">the underlying reason is </w:t>
        </w:r>
      </w:ins>
      <w:del w:id="405" w:author="med-frm" w:date="2016-11-14T21:35:00Z">
        <w:r w:rsidDel="00674D1B">
          <w:delText>it is currently</w:delText>
        </w:r>
      </w:del>
      <w:r>
        <w:t xml:space="preserve"> still un</w:t>
      </w:r>
      <w:ins w:id="406" w:author="med-frm" w:date="2016-11-14T21:36:00Z">
        <w:r w:rsidR="00674D1B">
          <w:t>clear</w:t>
        </w:r>
      </w:ins>
      <w:del w:id="407" w:author="med-frm" w:date="2016-11-14T21:36:00Z">
        <w:r w:rsidDel="00674D1B">
          <w:delText>explained</w:delText>
        </w:r>
      </w:del>
      <w:r>
        <w:t xml:space="preserve">, making modeling of such data impaired. In the current project, the two monitors were placed on different body parts of the infant, as well as on the </w:t>
      </w:r>
      <w:proofErr w:type="gramStart"/>
      <w:r>
        <w:t>mothers</w:t>
      </w:r>
      <w:proofErr w:type="gramEnd"/>
      <w:r>
        <w:t xml:space="preserve"> wrist, to enable correction due to contributing accelerations. But when the two monitors have different outcomes for the same activity and the variability between the subjects is high, the correction becomes complicated. This is even further complicated by the fact that a monitor placed on infants torso is </w:t>
      </w:r>
      <w:del w:id="408" w:author="med-frm" w:date="2016-11-14T21:36:00Z">
        <w:r w:rsidDel="00674D1B">
          <w:delText xml:space="preserve">liable </w:delText>
        </w:r>
      </w:del>
      <w:ins w:id="409" w:author="med-frm" w:date="2016-11-14T21:36:00Z">
        <w:r w:rsidR="00674D1B">
          <w:t xml:space="preserve">prone </w:t>
        </w:r>
      </w:ins>
      <w:r>
        <w:t>to record accelerations that are not due to infant being moved and are therefor</w:t>
      </w:r>
      <w:ins w:id="410" w:author="med-frm" w:date="2016-11-14T21:36:00Z">
        <w:r w:rsidR="00674D1B">
          <w:t>e</w:t>
        </w:r>
      </w:ins>
      <w:r>
        <w:t xml:space="preserve"> not recorded on the ankle monitor, even though the infants at 4 month are not able to move their torso. It had been shown that the movement of the chest while breathing has an amplitude of 10 mg, </w:t>
      </w:r>
      <w:ins w:id="411" w:author="med-frm" w:date="2016-11-14T21:37:00Z">
        <w:r w:rsidR="00674D1B">
          <w:t xml:space="preserve">and a </w:t>
        </w:r>
      </w:ins>
      <w:del w:id="412" w:author="med-frm" w:date="2016-11-14T21:37:00Z">
        <w:r w:rsidDel="00674D1B">
          <w:delText xml:space="preserve">while </w:delText>
        </w:r>
      </w:del>
      <w:proofErr w:type="spellStart"/>
      <w:r>
        <w:t>heart beat</w:t>
      </w:r>
      <w:proofErr w:type="spellEnd"/>
      <w:del w:id="413" w:author="med-frm" w:date="2016-11-14T21:37:00Z">
        <w:r w:rsidDel="00674D1B">
          <w:delText>ing</w:delText>
        </w:r>
      </w:del>
      <w:ins w:id="414" w:author="med-frm" w:date="2016-11-14T21:37:00Z">
        <w:r w:rsidR="00674D1B">
          <w:t xml:space="preserve"> has </w:t>
        </w:r>
      </w:ins>
      <w:del w:id="415" w:author="med-frm" w:date="2016-11-14T21:37:00Z">
        <w:r w:rsidDel="00674D1B">
          <w:delText xml:space="preserve"> will result in </w:delText>
        </w:r>
      </w:del>
      <w:r>
        <w:t>an amplitude of 80 mg[8]. With such sensitivity, infants crying and flexing, along with limb movement</w:t>
      </w:r>
      <w:ins w:id="416" w:author="med-frm" w:date="2016-11-14T21:37:00Z">
        <w:r w:rsidR="00674D1B">
          <w:t>s</w:t>
        </w:r>
      </w:ins>
      <w:r>
        <w:t xml:space="preserve"> should also be picked up by the torso monitor.</w:t>
      </w:r>
      <w:r>
        <w:br/>
        <w:t xml:space="preserve">Such issues raise doubt that a simple subtraction of the torso placed measurement from the ankle placed measurement will result in a valid and useful outcome and several more advanced and complicated approaches were designed and tested for this reason. </w:t>
      </w:r>
      <w:ins w:id="417" w:author="med-frm" w:date="2016-11-14T21:38:00Z">
        <w:r w:rsidR="00674D1B">
          <w:t xml:space="preserve">In </w:t>
        </w:r>
      </w:ins>
      <w:del w:id="418" w:author="med-frm" w:date="2016-11-14T21:38:00Z">
        <w:r w:rsidDel="00674D1B">
          <w:delText>T</w:delText>
        </w:r>
      </w:del>
      <w:ins w:id="419" w:author="med-frm" w:date="2016-11-14T21:38:00Z">
        <w:r w:rsidR="00674D1B">
          <w:t>t</w:t>
        </w:r>
      </w:ins>
      <w:r>
        <w:t>otal, the</w:t>
      </w:r>
      <w:del w:id="420" w:author="med-frm" w:date="2016-11-14T21:38:00Z">
        <w:r w:rsidDel="00674D1B">
          <w:delText>se</w:delText>
        </w:r>
      </w:del>
      <w:ins w:id="421" w:author="med-frm" w:date="2016-11-14T21:38:00Z">
        <w:r w:rsidR="00674D1B">
          <w:t xml:space="preserve"> following</w:t>
        </w:r>
      </w:ins>
      <w:r>
        <w:t xml:space="preserve"> approaches were tested: </w:t>
      </w:r>
    </w:p>
    <w:p w14:paraId="1FC04BE6" w14:textId="77777777" w:rsidR="00BD3A1C" w:rsidRDefault="00C85CF5">
      <w:pPr>
        <w:pStyle w:val="TextBody"/>
        <w:numPr>
          <w:ilvl w:val="0"/>
          <w:numId w:val="2"/>
        </w:numPr>
        <w:tabs>
          <w:tab w:val="left" w:pos="0"/>
        </w:tabs>
        <w:spacing w:after="0"/>
      </w:pPr>
      <w:r>
        <w:rPr>
          <w:b/>
        </w:rPr>
        <w:t xml:space="preserve">A. </w:t>
      </w:r>
      <w:r>
        <w:t xml:space="preserve">Simple subtraction of measurements </w:t>
      </w:r>
    </w:p>
    <w:p w14:paraId="2F2C84C8" w14:textId="77777777" w:rsidR="00BD3A1C" w:rsidRDefault="00C85CF5">
      <w:pPr>
        <w:pStyle w:val="TextBody"/>
        <w:numPr>
          <w:ilvl w:val="0"/>
          <w:numId w:val="2"/>
        </w:numPr>
        <w:tabs>
          <w:tab w:val="left" w:pos="0"/>
        </w:tabs>
        <w:spacing w:after="0"/>
      </w:pPr>
      <w:r>
        <w:rPr>
          <w:b/>
        </w:rPr>
        <w:t xml:space="preserve">B. </w:t>
      </w:r>
      <w:r>
        <w:t xml:space="preserve">Subtraction of windowed intensities </w:t>
      </w:r>
    </w:p>
    <w:p w14:paraId="59EEB868" w14:textId="77777777" w:rsidR="00BD3A1C" w:rsidRDefault="00C85CF5">
      <w:pPr>
        <w:pStyle w:val="TextBody"/>
        <w:numPr>
          <w:ilvl w:val="0"/>
          <w:numId w:val="2"/>
        </w:numPr>
        <w:tabs>
          <w:tab w:val="left" w:pos="0"/>
        </w:tabs>
        <w:spacing w:after="0"/>
      </w:pPr>
      <w:r>
        <w:rPr>
          <w:b/>
        </w:rPr>
        <w:t xml:space="preserve">C. </w:t>
      </w:r>
      <w:r>
        <w:t xml:space="preserve">Correction based on windowed intensities </w:t>
      </w:r>
    </w:p>
    <w:p w14:paraId="3625601F" w14:textId="77777777" w:rsidR="00BD3A1C" w:rsidRDefault="00C85CF5">
      <w:pPr>
        <w:pStyle w:val="TextBody"/>
        <w:numPr>
          <w:ilvl w:val="0"/>
          <w:numId w:val="2"/>
        </w:numPr>
        <w:tabs>
          <w:tab w:val="left" w:pos="0"/>
        </w:tabs>
        <w:spacing w:after="0"/>
      </w:pPr>
      <w:r>
        <w:rPr>
          <w:b/>
        </w:rPr>
        <w:t xml:space="preserve">D. </w:t>
      </w:r>
      <w:r>
        <w:t xml:space="preserve">Correction based on correlated windowed intensities </w:t>
      </w:r>
    </w:p>
    <w:p w14:paraId="52E56625" w14:textId="77777777" w:rsidR="00BD3A1C" w:rsidRDefault="00C85CF5">
      <w:pPr>
        <w:pStyle w:val="TextBody"/>
        <w:numPr>
          <w:ilvl w:val="0"/>
          <w:numId w:val="2"/>
        </w:numPr>
        <w:tabs>
          <w:tab w:val="left" w:pos="0"/>
        </w:tabs>
      </w:pPr>
      <w:r>
        <w:rPr>
          <w:b/>
        </w:rPr>
        <w:t xml:space="preserve">E. </w:t>
      </w:r>
      <w:r>
        <w:t>Complete removal of blocks where infant was moved</w:t>
      </w:r>
    </w:p>
    <w:p w14:paraId="458C6DF6" w14:textId="11A241CF" w:rsidR="00BD3A1C" w:rsidRDefault="00C85CF5">
      <w:pPr>
        <w:pStyle w:val="TextBodynoindent"/>
        <w:spacing w:after="0"/>
      </w:pPr>
      <w:r>
        <w:lastRenderedPageBreak/>
        <w:t>Prior</w:t>
      </w:r>
      <w:ins w:id="422" w:author="med-frm" w:date="2016-11-14T21:38:00Z">
        <w:r w:rsidR="00674D1B">
          <w:t xml:space="preserve"> to</w:t>
        </w:r>
      </w:ins>
      <w:r>
        <w:t xml:space="preserve"> all approaches</w:t>
      </w:r>
      <w:ins w:id="423" w:author="med-frm" w:date="2016-11-14T21:38:00Z">
        <w:r w:rsidR="00674D1B">
          <w:t xml:space="preserve"> tested</w:t>
        </w:r>
      </w:ins>
      <w:r>
        <w:t xml:space="preserve">, apparent blocks of </w:t>
      </w:r>
      <w:r>
        <w:rPr>
          <w:i/>
        </w:rPr>
        <w:t xml:space="preserve">infant being moved </w:t>
      </w:r>
      <w:r>
        <w:t>were detected</w:t>
      </w:r>
      <w:del w:id="424" w:author="med-frm" w:date="2016-11-14T21:38:00Z">
        <w:r w:rsidDel="00674D1B">
          <w:delText>,</w:delText>
        </w:r>
      </w:del>
      <w:r>
        <w:t xml:space="preserve"> based on the substantially increased SD</w:t>
      </w:r>
      <w:ins w:id="425" w:author="med-frm" w:date="2016-11-14T21:38:00Z">
        <w:r w:rsidR="00674D1B">
          <w:t xml:space="preserve"> of </w:t>
        </w:r>
        <w:proofErr w:type="spellStart"/>
        <w:r w:rsidR="00674D1B">
          <w:t>measurments</w:t>
        </w:r>
        <w:proofErr w:type="spellEnd"/>
        <w:r w:rsidR="00674D1B">
          <w:t xml:space="preserve"> from</w:t>
        </w:r>
      </w:ins>
      <w:del w:id="426" w:author="med-frm" w:date="2016-11-14T21:39:00Z">
        <w:r w:rsidDel="00674D1B">
          <w:delText xml:space="preserve"> in</w:delText>
        </w:r>
      </w:del>
      <w:r>
        <w:t xml:space="preserve"> both</w:t>
      </w:r>
      <w:ins w:id="427" w:author="med-frm" w:date="2016-11-14T21:39:00Z">
        <w:r w:rsidR="00674D1B">
          <w:t xml:space="preserve"> the</w:t>
        </w:r>
      </w:ins>
      <w:del w:id="428" w:author="med-frm" w:date="2016-11-14T21:38:00Z">
        <w:r w:rsidDel="00674D1B">
          <w:delText>,</w:delText>
        </w:r>
      </w:del>
      <w:r>
        <w:t xml:space="preserve"> torso and ankle</w:t>
      </w:r>
      <w:ins w:id="429" w:author="med-frm" w:date="2016-11-14T21:38:00Z">
        <w:r w:rsidR="00674D1B">
          <w:t>-</w:t>
        </w:r>
      </w:ins>
      <w:del w:id="430" w:author="med-frm" w:date="2016-11-14T21:38:00Z">
        <w:r w:rsidDel="00674D1B">
          <w:delText xml:space="preserve"> </w:delText>
        </w:r>
      </w:del>
      <w:r>
        <w:t xml:space="preserve">placed </w:t>
      </w:r>
      <w:ins w:id="431" w:author="med-frm" w:date="2016-11-14T21:39:00Z">
        <w:r w:rsidR="00674D1B">
          <w:t>accelerometers</w:t>
        </w:r>
      </w:ins>
      <w:del w:id="432" w:author="med-frm" w:date="2016-11-14T21:39:00Z">
        <w:r w:rsidDel="00674D1B">
          <w:delText>measurement</w:delText>
        </w:r>
      </w:del>
      <w:r>
        <w:t>. This approximation was used to asses</w:t>
      </w:r>
      <w:ins w:id="433" w:author="med-frm" w:date="2016-11-14T21:39:00Z">
        <w:r w:rsidR="00674D1B">
          <w:t>s</w:t>
        </w:r>
      </w:ins>
      <w:r>
        <w:t xml:space="preserve"> the different results from the different approaches. Blocks of </w:t>
      </w:r>
      <w:r>
        <w:rPr>
          <w:i/>
        </w:rPr>
        <w:t xml:space="preserve">infant being moved </w:t>
      </w:r>
      <w:r>
        <w:t xml:space="preserve">were detected </w:t>
      </w:r>
      <w:del w:id="434" w:author="med-frm" w:date="2016-11-14T21:40:00Z">
        <w:r w:rsidDel="00674D1B">
          <w:delText>similar</w:delText>
        </w:r>
      </w:del>
      <w:ins w:id="435" w:author="med-frm" w:date="2016-11-14T21:40:00Z">
        <w:r w:rsidR="00674D1B">
          <w:t>similarly</w:t>
        </w:r>
      </w:ins>
      <w:r>
        <w:t xml:space="preserve"> as</w:t>
      </w:r>
      <w:del w:id="436" w:author="med-frm" w:date="2016-11-14T21:39:00Z">
        <w:r w:rsidDel="00674D1B">
          <w:delText xml:space="preserve"> in</w:delText>
        </w:r>
      </w:del>
      <w:r>
        <w:t xml:space="preserve"> non-wear </w:t>
      </w:r>
      <w:del w:id="437" w:author="med-frm" w:date="2016-11-14T21:40:00Z">
        <w:r w:rsidDel="00674D1B">
          <w:delText>detection</w:delText>
        </w:r>
      </w:del>
      <w:ins w:id="438" w:author="med-frm" w:date="2016-11-14T21:40:00Z">
        <w:r w:rsidR="00674D1B">
          <w:t>time</w:t>
        </w:r>
      </w:ins>
      <w:r>
        <w:t xml:space="preserve">. Example of </w:t>
      </w:r>
      <w:del w:id="439" w:author="med-frm" w:date="2016-11-14T21:40:00Z">
        <w:r w:rsidDel="00674D1B">
          <w:delText xml:space="preserve">these </w:delText>
        </w:r>
      </w:del>
      <w:ins w:id="440" w:author="med-frm" w:date="2016-11-14T21:40:00Z">
        <w:r w:rsidR="00674D1B" w:rsidRPr="00674D1B">
          <w:rPr>
            <w:i/>
            <w:rPrChange w:id="441" w:author="med-frm" w:date="2016-11-14T21:40:00Z">
              <w:rPr/>
            </w:rPrChange>
          </w:rPr>
          <w:t>infant being moved</w:t>
        </w:r>
        <w:r w:rsidR="00674D1B">
          <w:t xml:space="preserve"> </w:t>
        </w:r>
      </w:ins>
      <w:r>
        <w:t xml:space="preserve">blocks </w:t>
      </w:r>
      <w:ins w:id="442" w:author="med-frm" w:date="2016-11-14T21:40:00Z">
        <w:r w:rsidR="00674D1B">
          <w:t xml:space="preserve">originating from the </w:t>
        </w:r>
      </w:ins>
      <w:ins w:id="443" w:author="med-frm" w:date="2016-11-14T21:41:00Z">
        <w:r w:rsidR="00674D1B">
          <w:t>ankle</w:t>
        </w:r>
      </w:ins>
      <w:ins w:id="444" w:author="med-frm" w:date="2016-11-14T21:40:00Z">
        <w:r w:rsidR="00674D1B">
          <w:t xml:space="preserve"> </w:t>
        </w:r>
      </w:ins>
      <w:ins w:id="445" w:author="med-frm" w:date="2016-11-14T21:41:00Z">
        <w:r w:rsidR="00674D1B">
          <w:t xml:space="preserve">and torso accelerometer </w:t>
        </w:r>
      </w:ins>
      <w:del w:id="446" w:author="med-frm" w:date="2016-11-14T21:41:00Z">
        <w:r w:rsidDel="00674D1B">
          <w:delText>noted in both measurements in</w:delText>
        </w:r>
      </w:del>
      <w:ins w:id="447" w:author="med-frm" w:date="2016-11-14T21:41:00Z">
        <w:r w:rsidR="00674D1B">
          <w:t xml:space="preserve"> is shown in</w:t>
        </w:r>
      </w:ins>
      <w:r>
        <w:t xml:space="preserve"> Figure 5. </w:t>
      </w:r>
    </w:p>
    <w:p w14:paraId="37634C03" w14:textId="77777777" w:rsidR="00BD3A1C" w:rsidRDefault="00BD3A1C">
      <w:pPr>
        <w:pStyle w:val="HorizontalLine"/>
      </w:pPr>
    </w:p>
    <w:p w14:paraId="7767DA2A" w14:textId="77777777" w:rsidR="00BD3A1C" w:rsidRDefault="00C85CF5">
      <w:pPr>
        <w:pStyle w:val="TextBody"/>
        <w:spacing w:after="0"/>
      </w:pPr>
      <w:bookmarkStart w:id="448" w:name="x1-9001r5"/>
      <w:bookmarkEnd w:id="448"/>
      <w:r>
        <w:t xml:space="preserve"> </w:t>
      </w:r>
    </w:p>
    <w:p w14:paraId="66297D9C" w14:textId="7BD31724" w:rsidR="00BD3A1C" w:rsidRDefault="00C85CF5">
      <w:pPr>
        <w:pStyle w:val="TextBody"/>
      </w:pPr>
      <w:r>
        <w:t>Figure 5: Example of the</w:t>
      </w:r>
      <w:ins w:id="449" w:author="med-frm" w:date="2016-11-14T21:41:00Z">
        <w:r w:rsidR="00674D1B">
          <w:t xml:space="preserve"> measurement</w:t>
        </w:r>
      </w:ins>
      <w:r>
        <w:t xml:space="preserve"> </w:t>
      </w:r>
      <w:ins w:id="450" w:author="med-frm" w:date="2016-11-14T21:42:00Z">
        <w:r w:rsidR="00674D1B">
          <w:t xml:space="preserve">output from the </w:t>
        </w:r>
      </w:ins>
      <w:r>
        <w:t>torso and ankle</w:t>
      </w:r>
      <w:ins w:id="451" w:author="med-frm" w:date="2016-11-14T21:41:00Z">
        <w:r w:rsidR="00674D1B">
          <w:t>-</w:t>
        </w:r>
      </w:ins>
      <w:del w:id="452" w:author="med-frm" w:date="2016-11-14T21:41:00Z">
        <w:r w:rsidDel="00674D1B">
          <w:delText xml:space="preserve"> </w:delText>
        </w:r>
      </w:del>
      <w:r>
        <w:t xml:space="preserve">placed </w:t>
      </w:r>
      <w:ins w:id="453" w:author="med-frm" w:date="2016-11-14T21:42:00Z">
        <w:r w:rsidR="00674D1B">
          <w:t>accelerometer</w:t>
        </w:r>
      </w:ins>
      <w:del w:id="454" w:author="med-frm" w:date="2016-11-14T21:42:00Z">
        <w:r w:rsidDel="00674D1B">
          <w:delText>measurements,</w:delText>
        </w:r>
      </w:del>
      <w:r>
        <w:t xml:space="preserve"> where blocks of </w:t>
      </w:r>
      <w:r>
        <w:rPr>
          <w:i/>
        </w:rPr>
        <w:t>infant being</w:t>
      </w:r>
      <w:r>
        <w:t xml:space="preserve"> </w:t>
      </w:r>
      <w:r>
        <w:rPr>
          <w:i/>
        </w:rPr>
        <w:t xml:space="preserve">moved </w:t>
      </w:r>
      <w:r>
        <w:t xml:space="preserve">are </w:t>
      </w:r>
      <w:del w:id="455" w:author="med-frm" w:date="2016-11-14T21:42:00Z">
        <w:r w:rsidDel="00674D1B">
          <w:delText xml:space="preserve">noted </w:delText>
        </w:r>
      </w:del>
      <w:ins w:id="456" w:author="med-frm" w:date="2016-11-14T21:42:00Z">
        <w:r w:rsidR="00674D1B">
          <w:t>highlighted in</w:t>
        </w:r>
      </w:ins>
      <w:del w:id="457" w:author="med-frm" w:date="2016-11-14T21:42:00Z">
        <w:r w:rsidDel="00674D1B">
          <w:delText>with</w:delText>
        </w:r>
      </w:del>
      <w:r>
        <w:t xml:space="preserve"> red.</w:t>
      </w:r>
    </w:p>
    <w:p w14:paraId="60C4A95B" w14:textId="77777777" w:rsidR="00BD3A1C" w:rsidRDefault="00BD3A1C">
      <w:pPr>
        <w:pStyle w:val="HorizontalLine"/>
      </w:pPr>
    </w:p>
    <w:p w14:paraId="73A1E02C" w14:textId="23740CA2" w:rsidR="00BD3A1C" w:rsidRDefault="00C85CF5">
      <w:pPr>
        <w:pStyle w:val="TextBodyindent"/>
        <w:spacing w:after="0"/>
      </w:pPr>
      <w:r>
        <w:t xml:space="preserve">Based on these blocks, several variables were calculated. The overall proportion of time the infant was being moved and frequency of infant being moved, along with eight more </w:t>
      </w:r>
      <w:del w:id="458" w:author="med-frm" w:date="2016-11-14T21:43:00Z">
        <w:r w:rsidDel="000C002A">
          <w:delText xml:space="preserve">  </w:delText>
        </w:r>
      </w:del>
      <w:r>
        <w:t>detailed variables</w:t>
      </w:r>
      <w:del w:id="459" w:author="med-frm" w:date="2016-11-14T21:43:00Z">
        <w:r w:rsidDel="000C002A">
          <w:delText>. Detailed variables are</w:delText>
        </w:r>
      </w:del>
      <w:ins w:id="460" w:author="med-frm" w:date="2016-11-14T21:43:00Z">
        <w:r w:rsidR="000C002A">
          <w:t xml:space="preserve"> based on</w:t>
        </w:r>
      </w:ins>
      <w:r>
        <w:t xml:space="preserve"> proportions of time in combining short and long duration with low and high intensity blocks along with the frequency. Overall, infants were being moved by another person on average 35.0% of the time, </w:t>
      </w:r>
      <w:ins w:id="461" w:author="med-frm" w:date="2016-11-14T21:44:00Z">
        <w:r w:rsidR="000C002A">
          <w:t xml:space="preserve">ranging from </w:t>
        </w:r>
      </w:ins>
      <w:del w:id="462" w:author="med-frm" w:date="2016-11-14T21:44:00Z">
        <w:r w:rsidDel="000C002A">
          <w:delText xml:space="preserve">with minimum at </w:delText>
        </w:r>
      </w:del>
      <w:r>
        <w:t>21.0%</w:t>
      </w:r>
      <w:del w:id="463" w:author="med-frm" w:date="2016-11-14T21:44:00Z">
        <w:r w:rsidDel="000C002A">
          <w:delText xml:space="preserve">, maximum at </w:delText>
        </w:r>
      </w:del>
      <w:ins w:id="464" w:author="med-frm" w:date="2016-11-14T21:45:00Z">
        <w:r w:rsidR="000C002A">
          <w:t xml:space="preserve"> to </w:t>
        </w:r>
      </w:ins>
      <w:r>
        <w:t>45.4%</w:t>
      </w:r>
      <w:ins w:id="465" w:author="med-frm" w:date="2016-11-14T21:45:00Z">
        <w:r w:rsidR="000C002A">
          <w:t>, with a</w:t>
        </w:r>
      </w:ins>
      <w:del w:id="466" w:author="med-frm" w:date="2016-11-14T21:45:00Z">
        <w:r w:rsidDel="000C002A">
          <w:delText xml:space="preserve"> and</w:delText>
        </w:r>
      </w:del>
      <w:r>
        <w:t xml:space="preserve"> SD </w:t>
      </w:r>
      <w:ins w:id="467" w:author="med-frm" w:date="2016-11-14T21:45:00Z">
        <w:r w:rsidR="000C002A">
          <w:t xml:space="preserve">of </w:t>
        </w:r>
      </w:ins>
      <w:r>
        <w:t xml:space="preserve">5.9%. </w:t>
      </w:r>
      <w:r>
        <w:br/>
      </w:r>
      <w:commentRangeStart w:id="468"/>
      <w:r>
        <w:t xml:space="preserve">As predicted, </w:t>
      </w:r>
      <w:r>
        <w:rPr>
          <w:b/>
        </w:rPr>
        <w:t xml:space="preserve">A </w:t>
      </w:r>
      <w:r>
        <w:t xml:space="preserve">did </w:t>
      </w:r>
      <w:commentRangeEnd w:id="468"/>
      <w:r w:rsidR="000C002A">
        <w:rPr>
          <w:rStyle w:val="CommentReference"/>
          <w:rFonts w:cs="Mangal"/>
        </w:rPr>
        <w:commentReference w:id="468"/>
      </w:r>
      <w:r>
        <w:t xml:space="preserve">not give promising results, as the point to point difference was too significant, even though the measurements were summarized, filtered and averaged and showed substantial similarities on a large scale. </w:t>
      </w:r>
      <w:ins w:id="469" w:author="med-frm" w:date="2016-11-14T21:46:00Z">
        <w:r w:rsidR="000C002A">
          <w:t xml:space="preserve">In fact, </w:t>
        </w:r>
      </w:ins>
      <w:del w:id="470" w:author="med-frm" w:date="2016-11-14T21:46:00Z">
        <w:r w:rsidDel="000C002A">
          <w:delText>S</w:delText>
        </w:r>
      </w:del>
      <w:ins w:id="471" w:author="med-frm" w:date="2016-11-14T21:46:00Z">
        <w:r w:rsidR="000C002A">
          <w:t>s</w:t>
        </w:r>
      </w:ins>
      <w:r>
        <w:t>imple subtraction</w:t>
      </w:r>
      <w:del w:id="472" w:author="med-frm" w:date="2016-11-14T21:46:00Z">
        <w:r w:rsidDel="000C002A">
          <w:delText xml:space="preserve"> in fact</w:delText>
        </w:r>
      </w:del>
      <w:r>
        <w:t xml:space="preserve"> amplified the contributing acceleration</w:t>
      </w:r>
      <w:ins w:id="473" w:author="med-frm" w:date="2016-11-14T21:46:00Z">
        <w:r w:rsidR="000C002A">
          <w:t xml:space="preserve"> of the caretaker</w:t>
        </w:r>
      </w:ins>
      <w:del w:id="474" w:author="med-frm" w:date="2016-11-14T21:46:00Z">
        <w:r w:rsidDel="000C002A">
          <w:delText>s</w:delText>
        </w:r>
      </w:del>
      <w:r>
        <w:t xml:space="preserve">, as the average SD in the apparent blocks of </w:t>
      </w:r>
      <w:r>
        <w:rPr>
          <w:i/>
        </w:rPr>
        <w:t>infant being moved</w:t>
      </w:r>
      <w:r>
        <w:t xml:space="preserve"> increased by an average of 15.0% while the average absolute intensity increased by average 20.5%. Example of torso and ankle placed measurements and the result from simple subtraction i</w:t>
      </w:r>
      <w:ins w:id="475" w:author="med-frm" w:date="2016-11-14T21:47:00Z">
        <w:r w:rsidR="000C002A">
          <w:t>s show</w:t>
        </w:r>
      </w:ins>
      <w:r>
        <w:t>n</w:t>
      </w:r>
      <w:ins w:id="476" w:author="med-frm" w:date="2016-11-14T21:47:00Z">
        <w:r w:rsidR="000C002A">
          <w:t xml:space="preserve"> in</w:t>
        </w:r>
      </w:ins>
      <w:r>
        <w:t xml:space="preserve"> Figure 6. Even when averaging the measurement over </w:t>
      </w:r>
      <w:ins w:id="477" w:author="med-frm" w:date="2016-11-14T21:47:00Z">
        <w:r w:rsidR="000C002A">
          <w:t>one</w:t>
        </w:r>
      </w:ins>
      <w:del w:id="478" w:author="med-frm" w:date="2016-11-14T21:47:00Z">
        <w:r w:rsidDel="000C002A">
          <w:delText>1</w:delText>
        </w:r>
      </w:del>
      <w:r>
        <w:t xml:space="preserve"> second</w:t>
      </w:r>
      <w:del w:id="479" w:author="med-frm" w:date="2016-11-14T21:47:00Z">
        <w:r w:rsidDel="000C002A">
          <w:delText>,</w:delText>
        </w:r>
      </w:del>
      <w:r>
        <w:t xml:space="preserve"> instead of 0.2, the average SD still increased by</w:t>
      </w:r>
      <w:del w:id="480" w:author="med-frm" w:date="2016-11-14T21:48:00Z">
        <w:r w:rsidDel="000C002A">
          <w:delText xml:space="preserve"> average</w:delText>
        </w:r>
      </w:del>
      <w:r>
        <w:t xml:space="preserve"> 14.9%</w:t>
      </w:r>
      <w:del w:id="481" w:author="med-frm" w:date="2016-11-14T21:48:00Z">
        <w:r w:rsidDel="000C002A">
          <w:delText xml:space="preserve"> </w:delText>
        </w:r>
      </w:del>
      <w:ins w:id="482" w:author="med-frm" w:date="2016-11-14T21:48:00Z">
        <w:r w:rsidR="000C002A">
          <w:t xml:space="preserve">, </w:t>
        </w:r>
      </w:ins>
      <w:r>
        <w:t xml:space="preserve">and the average intensity by </w:t>
      </w:r>
      <w:del w:id="483" w:author="med-frm" w:date="2016-11-14T21:48:00Z">
        <w:r w:rsidDel="000C002A">
          <w:delText>average</w:delText>
        </w:r>
      </w:del>
      <w:r>
        <w:t xml:space="preserve"> 18.3%. </w:t>
      </w:r>
    </w:p>
    <w:p w14:paraId="2421E934" w14:textId="77777777" w:rsidR="00BD3A1C" w:rsidRDefault="00BD3A1C">
      <w:pPr>
        <w:pStyle w:val="HorizontalLine"/>
      </w:pPr>
    </w:p>
    <w:p w14:paraId="43FC350D" w14:textId="77777777" w:rsidR="00BD3A1C" w:rsidRDefault="00C85CF5">
      <w:pPr>
        <w:pStyle w:val="TextBody"/>
      </w:pPr>
      <w:r>
        <w:t xml:space="preserve">  </w:t>
      </w:r>
      <w:bookmarkStart w:id="484" w:name="x1-9002r6"/>
      <w:bookmarkEnd w:id="484"/>
      <w:r>
        <w:t xml:space="preserve">  </w:t>
      </w:r>
    </w:p>
    <w:p w14:paraId="3D8C004D" w14:textId="77777777" w:rsidR="00BD3A1C" w:rsidRDefault="00C85CF5">
      <w:pPr>
        <w:pStyle w:val="TextBodynoindent"/>
        <w:spacing w:after="0"/>
      </w:pPr>
      <w:r>
        <w:t xml:space="preserve"> </w:t>
      </w:r>
    </w:p>
    <w:p w14:paraId="3EF455E0" w14:textId="77777777" w:rsidR="00BD3A1C" w:rsidRDefault="00C85CF5">
      <w:pPr>
        <w:pStyle w:val="TextBodynoindent"/>
        <w:spacing w:after="0"/>
      </w:pPr>
      <w:r>
        <w:t>Figure 6: A plot exhibiting the result of a simple subtraction of the torso placed measurement from the ankle placed measurement.</w:t>
      </w:r>
    </w:p>
    <w:p w14:paraId="3E8F4C4A" w14:textId="77777777" w:rsidR="00BD3A1C" w:rsidRDefault="00C85CF5">
      <w:pPr>
        <w:pStyle w:val="TextBodynoindent"/>
      </w:pPr>
      <w:r>
        <w:t xml:space="preserve">  </w:t>
      </w:r>
    </w:p>
    <w:p w14:paraId="1A6E8B87" w14:textId="77777777" w:rsidR="00BD3A1C" w:rsidRDefault="00BD3A1C">
      <w:pPr>
        <w:pStyle w:val="HorizontalLine"/>
      </w:pPr>
    </w:p>
    <w:p w14:paraId="1DEB68F3" w14:textId="6EF125BD" w:rsidR="00BD3A1C" w:rsidRDefault="00C85CF5">
      <w:pPr>
        <w:pStyle w:val="TextBodyindent"/>
        <w:spacing w:after="0"/>
      </w:pPr>
      <w:r>
        <w:t>As the measurements exhibit a substantial amount of similarity on a large scale, but seem to be too different point</w:t>
      </w:r>
      <w:ins w:id="485" w:author="med-frm" w:date="2016-11-14T21:48:00Z">
        <w:r w:rsidR="000C002A">
          <w:t>-</w:t>
        </w:r>
      </w:ins>
      <w:del w:id="486" w:author="med-frm" w:date="2016-11-14T21:48:00Z">
        <w:r w:rsidDel="000C002A">
          <w:delText xml:space="preserve"> </w:delText>
        </w:r>
      </w:del>
      <w:r>
        <w:t>to</w:t>
      </w:r>
      <w:del w:id="487" w:author="med-frm" w:date="2016-11-14T21:48:00Z">
        <w:r w:rsidDel="000C002A">
          <w:delText xml:space="preserve"> </w:delText>
        </w:r>
      </w:del>
      <w:ins w:id="488" w:author="med-frm" w:date="2016-11-14T21:49:00Z">
        <w:r w:rsidR="000C002A">
          <w:t>-</w:t>
        </w:r>
      </w:ins>
      <w:r>
        <w:t>point, the second</w:t>
      </w:r>
      <w:ins w:id="489" w:author="med-frm" w:date="2016-11-14T21:49:00Z">
        <w:r w:rsidR="000C002A">
          <w:t xml:space="preserve"> (</w:t>
        </w:r>
        <w:r w:rsidR="000C002A" w:rsidRPr="000C002A">
          <w:rPr>
            <w:b/>
            <w:rPrChange w:id="490" w:author="med-frm" w:date="2016-11-14T21:49:00Z">
              <w:rPr/>
            </w:rPrChange>
          </w:rPr>
          <w:t>B</w:t>
        </w:r>
        <w:r w:rsidR="000C002A">
          <w:t>)</w:t>
        </w:r>
      </w:ins>
      <w:r>
        <w:t xml:space="preserve"> and third</w:t>
      </w:r>
      <w:ins w:id="491" w:author="med-frm" w:date="2016-11-14T21:49:00Z">
        <w:r w:rsidR="000C002A">
          <w:t xml:space="preserve"> (</w:t>
        </w:r>
        <w:r w:rsidR="000C002A" w:rsidRPr="000C002A">
          <w:rPr>
            <w:b/>
            <w:rPrChange w:id="492" w:author="med-frm" w:date="2016-11-14T21:49:00Z">
              <w:rPr/>
            </w:rPrChange>
          </w:rPr>
          <w:t>C</w:t>
        </w:r>
        <w:r w:rsidR="000C002A">
          <w:t>)</w:t>
        </w:r>
      </w:ins>
      <w:r>
        <w:t xml:space="preserve"> </w:t>
      </w:r>
      <w:proofErr w:type="spellStart"/>
      <w:r>
        <w:t>approaches</w:t>
      </w:r>
      <w:del w:id="493" w:author="med-frm" w:date="2016-11-14T21:49:00Z">
        <w:r w:rsidDel="000C002A">
          <w:delText xml:space="preserve">, </w:delText>
        </w:r>
        <w:r w:rsidDel="000C002A">
          <w:rPr>
            <w:b/>
          </w:rPr>
          <w:delText xml:space="preserve">B </w:delText>
        </w:r>
        <w:r w:rsidDel="000C002A">
          <w:delText xml:space="preserve">and </w:delText>
        </w:r>
        <w:r w:rsidDel="000C002A">
          <w:rPr>
            <w:b/>
          </w:rPr>
          <w:delText xml:space="preserve">C </w:delText>
        </w:r>
      </w:del>
      <w:r>
        <w:t>use</w:t>
      </w:r>
      <w:proofErr w:type="spellEnd"/>
      <w:r>
        <w:t xml:space="preserve"> an even more summarized measure </w:t>
      </w:r>
      <w:commentRangeStart w:id="494"/>
      <w:r>
        <w:t>and its features, to either do a simple subtraction or a correction</w:t>
      </w:r>
      <w:commentRangeEnd w:id="494"/>
      <w:r w:rsidR="000C002A">
        <w:rPr>
          <w:rStyle w:val="CommentReference"/>
          <w:rFonts w:cs="Mangal"/>
        </w:rPr>
        <w:commentReference w:id="494"/>
      </w:r>
      <w:r>
        <w:t xml:space="preserve">. The process is implemented in </w:t>
      </w:r>
      <w:proofErr w:type="spellStart"/>
      <w:r>
        <w:t>Matlab</w:t>
      </w:r>
      <w:proofErr w:type="spellEnd"/>
      <w:r>
        <w:t>. Both</w:t>
      </w:r>
      <w:del w:id="495" w:author="med-frm" w:date="2016-11-14T21:50:00Z">
        <w:r w:rsidDel="000C002A">
          <w:delText>,</w:delText>
        </w:r>
      </w:del>
      <w:r>
        <w:t xml:space="preserve"> torso</w:t>
      </w:r>
      <w:ins w:id="496" w:author="med-frm" w:date="2016-11-14T21:50:00Z">
        <w:r w:rsidR="000C002A">
          <w:t>-</w:t>
        </w:r>
      </w:ins>
      <w:del w:id="497" w:author="med-frm" w:date="2016-11-14T21:50:00Z">
        <w:r w:rsidDel="000C002A">
          <w:delText xml:space="preserve"> </w:delText>
        </w:r>
      </w:del>
      <w:r>
        <w:t>placed and ankle</w:t>
      </w:r>
      <w:ins w:id="498" w:author="med-frm" w:date="2016-11-14T21:50:00Z">
        <w:r w:rsidR="000C002A">
          <w:t>-</w:t>
        </w:r>
      </w:ins>
      <w:del w:id="499" w:author="med-frm" w:date="2016-11-14T21:50:00Z">
        <w:r w:rsidDel="000C002A">
          <w:delText xml:space="preserve"> </w:delText>
        </w:r>
      </w:del>
      <w:r>
        <w:t xml:space="preserve">placed measurements are windowed in a loop over 1 minute long windows, which corresponds to 2400 points. For each window, the absolute intensity of each monitor is calculated as the sum of absolute values, divided with the window length. In approach </w:t>
      </w:r>
      <w:r>
        <w:rPr>
          <w:b/>
        </w:rPr>
        <w:t>B</w:t>
      </w:r>
      <w:r>
        <w:t xml:space="preserve">, the torso intensity is simply subtracted from the ankle intensity and the final result is an even further summarized ankle placed measurement with torso intensities subtracted, example in Figure 7. </w:t>
      </w:r>
    </w:p>
    <w:p w14:paraId="6B2600E0" w14:textId="77777777" w:rsidR="00BD3A1C" w:rsidRDefault="00BD3A1C">
      <w:pPr>
        <w:pStyle w:val="HorizontalLine"/>
      </w:pPr>
    </w:p>
    <w:p w14:paraId="2BFC7FF9" w14:textId="77777777" w:rsidR="00BD3A1C" w:rsidRDefault="00C85CF5">
      <w:pPr>
        <w:pStyle w:val="TextBody"/>
      </w:pPr>
      <w:r>
        <w:t xml:space="preserve">  </w:t>
      </w:r>
      <w:bookmarkStart w:id="500" w:name="x1-9003r7"/>
      <w:bookmarkEnd w:id="500"/>
      <w:r>
        <w:t xml:space="preserve">  </w:t>
      </w:r>
    </w:p>
    <w:p w14:paraId="10C62AD5" w14:textId="77777777" w:rsidR="00BD3A1C" w:rsidRDefault="00C85CF5">
      <w:pPr>
        <w:pStyle w:val="TextBodynoindent"/>
        <w:spacing w:after="0"/>
      </w:pPr>
      <w:r>
        <w:t xml:space="preserve"> </w:t>
      </w:r>
    </w:p>
    <w:p w14:paraId="1D65E9C6" w14:textId="77777777" w:rsidR="00BD3A1C" w:rsidRDefault="00C85CF5">
      <w:pPr>
        <w:pStyle w:val="TextBodynoindent"/>
        <w:spacing w:after="0"/>
      </w:pPr>
      <w:r>
        <w:t>Figure 7: A plot exhibiting the result of subtracting the windowed intensities of the torso placed measurement from the ankle placed measurement.</w:t>
      </w:r>
    </w:p>
    <w:p w14:paraId="69C613D7" w14:textId="77777777" w:rsidR="00BD3A1C" w:rsidRDefault="00C85CF5">
      <w:pPr>
        <w:pStyle w:val="TextBodynoindent"/>
      </w:pPr>
      <w:r>
        <w:t xml:space="preserve">  </w:t>
      </w:r>
    </w:p>
    <w:p w14:paraId="6EF400CF" w14:textId="77777777" w:rsidR="00BD3A1C" w:rsidRDefault="00BD3A1C">
      <w:pPr>
        <w:pStyle w:val="HorizontalLine"/>
      </w:pPr>
    </w:p>
    <w:p w14:paraId="21D00002" w14:textId="50DE40CA" w:rsidR="00BD3A1C" w:rsidRDefault="00C85CF5">
      <w:pPr>
        <w:pStyle w:val="TextBodyindent"/>
        <w:spacing w:after="0"/>
      </w:pPr>
      <w:r>
        <w:t xml:space="preserve">In the approach </w:t>
      </w:r>
      <w:r>
        <w:rPr>
          <w:b/>
        </w:rPr>
        <w:t>C</w:t>
      </w:r>
      <w:r>
        <w:t xml:space="preserve">, the ratio between the ankle intensity and torso intensity in each window is used to reduce each point in the ankle measurement in the corresponding widow. For example, if the torso intensity is half the ankle intensity, all the points in the window are reduced </w:t>
      </w:r>
      <w:ins w:id="501" w:author="med-frm" w:date="2016-11-14T21:51:00Z">
        <w:r w:rsidR="000C002A">
          <w:t>by</w:t>
        </w:r>
      </w:ins>
      <w:del w:id="502" w:author="med-frm" w:date="2016-11-14T21:51:00Z">
        <w:r w:rsidDel="000C002A">
          <w:delText>for</w:delText>
        </w:r>
      </w:del>
      <w:r>
        <w:t xml:space="preserve"> half of their size, example in Figure 8. </w:t>
      </w:r>
    </w:p>
    <w:p w14:paraId="439D1B7A" w14:textId="77777777" w:rsidR="00BD3A1C" w:rsidRDefault="00BD3A1C">
      <w:pPr>
        <w:pStyle w:val="HorizontalLine"/>
      </w:pPr>
    </w:p>
    <w:p w14:paraId="7D33ED7C" w14:textId="77777777" w:rsidR="00BD3A1C" w:rsidRDefault="00C85CF5">
      <w:pPr>
        <w:pStyle w:val="TextBody"/>
      </w:pPr>
      <w:r>
        <w:t xml:space="preserve">  </w:t>
      </w:r>
      <w:bookmarkStart w:id="503" w:name="x1-9004r8"/>
      <w:bookmarkEnd w:id="503"/>
      <w:r>
        <w:t xml:space="preserve">  </w:t>
      </w:r>
    </w:p>
    <w:p w14:paraId="4C2AA9E7" w14:textId="77777777" w:rsidR="00BD3A1C" w:rsidRDefault="00C85CF5">
      <w:pPr>
        <w:pStyle w:val="TextBodynoindent"/>
        <w:spacing w:after="0"/>
      </w:pPr>
      <w:r>
        <w:t xml:space="preserve"> </w:t>
      </w:r>
    </w:p>
    <w:p w14:paraId="1BC4E680" w14:textId="77777777" w:rsidR="00BD3A1C" w:rsidRDefault="00C85CF5">
      <w:pPr>
        <w:pStyle w:val="TextBodynoindent"/>
        <w:spacing w:after="0"/>
      </w:pPr>
      <w:r>
        <w:t>Figure 8: A plot exhibiting the result of correcting the ankle placed measurement based on the ratio between the windowed intensities.</w:t>
      </w:r>
    </w:p>
    <w:p w14:paraId="6BCB7F55" w14:textId="77777777" w:rsidR="00BD3A1C" w:rsidRDefault="00C85CF5">
      <w:pPr>
        <w:pStyle w:val="TextBodynoindent"/>
      </w:pPr>
      <w:r>
        <w:t xml:space="preserve">  </w:t>
      </w:r>
    </w:p>
    <w:p w14:paraId="78E0E0FA" w14:textId="77777777" w:rsidR="00BD3A1C" w:rsidRDefault="00BD3A1C">
      <w:pPr>
        <w:pStyle w:val="HorizontalLine"/>
      </w:pPr>
    </w:p>
    <w:p w14:paraId="6623D5D2" w14:textId="782B8829" w:rsidR="00BD3A1C" w:rsidRDefault="00C85CF5">
      <w:pPr>
        <w:pStyle w:val="TextBodyindent"/>
        <w:spacing w:after="0"/>
      </w:pPr>
      <w:r>
        <w:t xml:space="preserve">In both approaches, </w:t>
      </w:r>
      <w:commentRangeStart w:id="504"/>
      <w:r>
        <w:t>the measurement is even further summarized</w:t>
      </w:r>
      <w:commentRangeEnd w:id="504"/>
      <w:r w:rsidR="000C002A">
        <w:rPr>
          <w:rStyle w:val="CommentReference"/>
          <w:rFonts w:cs="Mangal"/>
        </w:rPr>
        <w:commentReference w:id="504"/>
      </w:r>
      <w:r>
        <w:t xml:space="preserve"> and again the parameter representing the length of the window influences the final result. Short windows might preserve the local differences between the two monitors, while long windows might over summarize the data, especially if used further for PA extraction. Since training data is not </w:t>
      </w:r>
      <w:del w:id="505" w:author="med-frm" w:date="2016-11-14T21:52:00Z">
        <w:r w:rsidDel="000C002A">
          <w:delText>present</w:delText>
        </w:r>
      </w:del>
      <w:ins w:id="506" w:author="med-frm" w:date="2016-11-14T21:52:00Z">
        <w:r w:rsidR="000C002A">
          <w:t>available</w:t>
        </w:r>
      </w:ins>
      <w:r>
        <w:t xml:space="preserve">, such parameters have to be set by trial and examination, which is time consuming and the quality of the result is subjective. </w:t>
      </w:r>
      <w:r>
        <w:br/>
      </w:r>
      <w:commentRangeStart w:id="507"/>
      <w:r>
        <w:t xml:space="preserve">In approach </w:t>
      </w:r>
      <w:r>
        <w:rPr>
          <w:b/>
        </w:rPr>
        <w:t>B</w:t>
      </w:r>
      <w:commentRangeEnd w:id="507"/>
      <w:r w:rsidR="008F72FD">
        <w:rPr>
          <w:rStyle w:val="CommentReference"/>
          <w:rFonts w:cs="Mangal"/>
        </w:rPr>
        <w:commentReference w:id="507"/>
      </w:r>
      <w:r>
        <w:t xml:space="preserve">, the outcome used for future PA extraction is more summarized then in other approaches. This could influence the result of the extraction, since PA detection is limited down to a summary of a minute which makes it less accurate. This is avoided in </w:t>
      </w:r>
      <w:del w:id="508" w:author="med-frm" w:date="2016-11-14T21:53:00Z">
        <w:r w:rsidDel="000C002A">
          <w:delText xml:space="preserve">the </w:delText>
        </w:r>
      </w:del>
      <w:r>
        <w:t xml:space="preserve">approach </w:t>
      </w:r>
      <w:r>
        <w:rPr>
          <w:b/>
        </w:rPr>
        <w:t>C</w:t>
      </w:r>
      <w:r>
        <w:t>, which in compar</w:t>
      </w:r>
      <w:ins w:id="509" w:author="med-frm" w:date="2016-11-14T21:53:00Z">
        <w:r w:rsidR="000C002A">
          <w:t>ison</w:t>
        </w:r>
      </w:ins>
      <w:del w:id="510" w:author="med-frm" w:date="2016-11-14T21:53:00Z">
        <w:r w:rsidDel="000C002A">
          <w:delText>e</w:delText>
        </w:r>
      </w:del>
      <w:r>
        <w:t xml:space="preserve"> to approach </w:t>
      </w:r>
      <w:r>
        <w:rPr>
          <w:b/>
        </w:rPr>
        <w:t>A</w:t>
      </w:r>
      <w:del w:id="511" w:author="med-frm" w:date="2016-11-14T21:53:00Z">
        <w:r w:rsidDel="000C002A">
          <w:delText>,</w:delText>
        </w:r>
      </w:del>
      <w:r>
        <w:t xml:space="preserve"> decreases the average SD and absolute intensity of the apparent </w:t>
      </w:r>
      <w:r>
        <w:rPr>
          <w:i/>
        </w:rPr>
        <w:t xml:space="preserve">infant being moved </w:t>
      </w:r>
      <w:r>
        <w:t xml:space="preserve">blocks by </w:t>
      </w:r>
      <w:ins w:id="512" w:author="med-frm" w:date="2016-11-14T21:53:00Z">
        <w:r w:rsidR="000C002A">
          <w:t xml:space="preserve">on </w:t>
        </w:r>
      </w:ins>
      <w:r>
        <w:t>average</w:t>
      </w:r>
      <w:del w:id="513" w:author="med-frm" w:date="2016-11-14T21:53:00Z">
        <w:r w:rsidDel="000C002A">
          <w:delText xml:space="preserve"> of</w:delText>
        </w:r>
      </w:del>
      <w:r>
        <w:t xml:space="preserve"> 43.9% and 47.3% of the original SD and original intensities</w:t>
      </w:r>
      <w:ins w:id="514" w:author="med-frm" w:date="2016-11-14T21:53:00Z">
        <w:r w:rsidR="008F72FD">
          <w:t>,</w:t>
        </w:r>
      </w:ins>
      <w:r>
        <w:t xml:space="preserve"> respectively. Although both approaches reduce SD and absolute intensity</w:t>
      </w:r>
      <w:ins w:id="515" w:author="med-frm" w:date="2016-11-14T21:53:00Z">
        <w:r w:rsidR="008F72FD">
          <w:t>,</w:t>
        </w:r>
      </w:ins>
      <w:r>
        <w:t xml:space="preserve"> they do not completely correct the ankle placed measurement, as left</w:t>
      </w:r>
      <w:del w:id="516" w:author="med-frm" w:date="2016-11-14T21:53:00Z">
        <w:r w:rsidDel="008F72FD">
          <w:delText xml:space="preserve"> </w:delText>
        </w:r>
      </w:del>
      <w:r>
        <w:t>overs of the contributing accelerations are clearly visible in both cases, while one can also observe negative intensities due to the fact that the torso placed monitor</w:t>
      </w:r>
      <w:ins w:id="517" w:author="med-frm" w:date="2016-11-14T21:55:00Z">
        <w:r w:rsidR="008F72FD">
          <w:t xml:space="preserve"> </w:t>
        </w:r>
      </w:ins>
      <w:del w:id="518" w:author="med-frm" w:date="2016-11-14T21:55:00Z">
        <w:r w:rsidDel="008F72FD">
          <w:delText xml:space="preserve"> can obviously also </w:delText>
        </w:r>
      </w:del>
      <w:r>
        <w:t>record more intensive accelerations than the ankle placed one. Since it ha</w:t>
      </w:r>
      <w:ins w:id="519" w:author="med-frm" w:date="2016-11-14T21:55:00Z">
        <w:r w:rsidR="008F72FD">
          <w:t>s</w:t>
        </w:r>
      </w:ins>
      <w:del w:id="520" w:author="med-frm" w:date="2016-11-14T21:55:00Z">
        <w:r w:rsidDel="008F72FD">
          <w:delText>d</w:delText>
        </w:r>
      </w:del>
      <w:r>
        <w:t xml:space="preserve"> been shown that the same activity performed by the caretaker with the infant is recorded differently by differently placed monitors, there should be a scaling factor involved when doing such subtractions or corrections. Obtaining such a scaling factor might be problematic, since it had also been shown that different activities result in different ratios between the differently placed monitors, as well as </w:t>
      </w:r>
      <w:del w:id="521" w:author="med-frm" w:date="2016-11-14T21:56:00Z">
        <w:r w:rsidDel="008F72FD">
          <w:delText xml:space="preserve">that there is a </w:delText>
        </w:r>
      </w:del>
      <w:r>
        <w:t>high variability between the subjects. Things get even more complicated if considering the fact that the two monitors will also pick up other accelerations, mainly infants own accelerations which are unique for that specific body part, like for example accelerations due to crying, breathing, heart</w:t>
      </w:r>
      <w:del w:id="522" w:author="med-frm" w:date="2016-11-14T21:57:00Z">
        <w:r w:rsidDel="008F72FD">
          <w:delText xml:space="preserve"> </w:delText>
        </w:r>
      </w:del>
      <w:r>
        <w:t>beat</w:t>
      </w:r>
      <w:ins w:id="523" w:author="med-frm" w:date="2016-11-14T21:57:00Z">
        <w:r w:rsidR="008F72FD">
          <w:t>s</w:t>
        </w:r>
      </w:ins>
      <w:r>
        <w:t xml:space="preserve"> or kicking. Without having a </w:t>
      </w:r>
      <w:del w:id="524" w:author="med-frm" w:date="2016-11-14T21:56:00Z">
        <w:r w:rsidDel="008F72FD">
          <w:delText>well defined</w:delText>
        </w:r>
      </w:del>
      <w:ins w:id="525" w:author="med-frm" w:date="2016-11-14T21:56:00Z">
        <w:r w:rsidR="008F72FD">
          <w:t>well-defined</w:t>
        </w:r>
      </w:ins>
      <w:r>
        <w:t xml:space="preserve"> training dataset it is difficult to tell which of the remaining accelerations </w:t>
      </w:r>
      <w:del w:id="526" w:author="med-frm" w:date="2016-11-14T21:57:00Z">
        <w:r w:rsidDel="008F72FD">
          <w:delText xml:space="preserve">left </w:delText>
        </w:r>
      </w:del>
      <w:r>
        <w:t xml:space="preserve">after approaches </w:t>
      </w:r>
      <w:r>
        <w:rPr>
          <w:b/>
        </w:rPr>
        <w:t xml:space="preserve">B </w:t>
      </w:r>
      <w:r>
        <w:t xml:space="preserve">and </w:t>
      </w:r>
      <w:r>
        <w:rPr>
          <w:b/>
        </w:rPr>
        <w:t xml:space="preserve">C </w:t>
      </w:r>
      <w:r>
        <w:t xml:space="preserve">are due to </w:t>
      </w:r>
      <w:del w:id="527" w:author="med-frm" w:date="2016-11-14T21:57:00Z">
        <w:r w:rsidDel="008F72FD">
          <w:delText xml:space="preserve">the </w:delText>
        </w:r>
      </w:del>
      <w:r>
        <w:t xml:space="preserve">excessive detection of contributing accelerations on the ankle placed monitor or due to infants PA. Nevertheless, the approaches can be improved. The overall concept of subtracting implies that the torso placed monitor will record accelerations equal or smaller </w:t>
      </w:r>
      <w:proofErr w:type="spellStart"/>
      <w:r>
        <w:t>then</w:t>
      </w:r>
      <w:proofErr w:type="spellEnd"/>
      <w:r>
        <w:t xml:space="preserve"> the ankle placed one, as well as that the degree of correction is dependent on the ratio of intensity instead of similarity. If similarity between the intensities is obtained, it can be used as an approximation of the true scaling factor needed to accurately correct the ankle placed monitor. </w:t>
      </w:r>
      <w:r>
        <w:br/>
        <w:t xml:space="preserve">In the approach </w:t>
      </w:r>
      <w:r>
        <w:rPr>
          <w:b/>
        </w:rPr>
        <w:t>D</w:t>
      </w:r>
      <w:r>
        <w:t xml:space="preserve">, an attempt is made to obtain signal similarities based on the similarity of windowed intensities, using </w:t>
      </w:r>
      <w:proofErr w:type="spellStart"/>
      <w:r>
        <w:t>Pearsons</w:t>
      </w:r>
      <w:proofErr w:type="spellEnd"/>
      <w:r>
        <w:t xml:space="preserve"> correlation coefficient. The goal of the approach is to find similar patterns between the two measurements and then decrease the ankle placed measurement based on the degree of similarity. The idea behind this is that even though the two differently placed monitors might record the same activity different, there should be an underlying pattern in both, at   least on a large enough window scale over the absolute intensities. For example</w:t>
      </w:r>
      <w:ins w:id="528" w:author="med-frm" w:date="2016-11-14T21:58:00Z">
        <w:r w:rsidR="001060F2">
          <w:t>,</w:t>
        </w:r>
      </w:ins>
      <w:r>
        <w:t xml:space="preserve"> some windows might exhibit similarity only in the </w:t>
      </w:r>
      <w:commentRangeStart w:id="529"/>
      <w:r>
        <w:t xml:space="preserve">rough changes </w:t>
      </w:r>
      <w:commentRangeEnd w:id="529"/>
      <w:r w:rsidR="001060F2">
        <w:rPr>
          <w:rStyle w:val="CommentReference"/>
          <w:rFonts w:cs="Mangal"/>
        </w:rPr>
        <w:commentReference w:id="529"/>
      </w:r>
      <w:r>
        <w:t xml:space="preserve">as in Figure 9, while others might be more overall similar even on the local scale as in Figure 10. </w:t>
      </w:r>
    </w:p>
    <w:p w14:paraId="07CED500" w14:textId="77777777" w:rsidR="00BD3A1C" w:rsidRDefault="00BD3A1C">
      <w:pPr>
        <w:pStyle w:val="HorizontalLine"/>
      </w:pPr>
    </w:p>
    <w:p w14:paraId="24CE1035" w14:textId="77777777" w:rsidR="00BD3A1C" w:rsidRDefault="00C85CF5">
      <w:pPr>
        <w:pStyle w:val="TextBody"/>
      </w:pPr>
      <w:r>
        <w:t xml:space="preserve">  </w:t>
      </w:r>
      <w:bookmarkStart w:id="530" w:name="x1-9005r9"/>
      <w:bookmarkEnd w:id="530"/>
      <w:r>
        <w:t xml:space="preserve">  </w:t>
      </w:r>
    </w:p>
    <w:p w14:paraId="1050855E" w14:textId="77777777" w:rsidR="00BD3A1C" w:rsidRDefault="00C85CF5">
      <w:pPr>
        <w:pStyle w:val="TextBodynoindent"/>
        <w:spacing w:after="0"/>
      </w:pPr>
      <w:r>
        <w:lastRenderedPageBreak/>
        <w:t xml:space="preserve"> </w:t>
      </w:r>
    </w:p>
    <w:p w14:paraId="7C191EE4" w14:textId="77777777" w:rsidR="00BD3A1C" w:rsidRDefault="00C85CF5">
      <w:pPr>
        <w:pStyle w:val="TextBodynoindent"/>
        <w:spacing w:after="0"/>
      </w:pPr>
      <w:r>
        <w:t>Figure 9: A plot showing a few examples of rough similarities between torso and ankle placed measurement.</w:t>
      </w:r>
    </w:p>
    <w:p w14:paraId="6AC3166C" w14:textId="77777777" w:rsidR="00BD3A1C" w:rsidRDefault="00C85CF5">
      <w:pPr>
        <w:pStyle w:val="TextBodynoindent"/>
      </w:pPr>
      <w:r>
        <w:t xml:space="preserve">  </w:t>
      </w:r>
    </w:p>
    <w:p w14:paraId="59402857" w14:textId="77777777" w:rsidR="00BD3A1C" w:rsidRDefault="00BD3A1C">
      <w:pPr>
        <w:pStyle w:val="HorizontalLine"/>
      </w:pPr>
    </w:p>
    <w:p w14:paraId="0D587C28" w14:textId="77777777" w:rsidR="00BD3A1C" w:rsidRDefault="00BD3A1C">
      <w:pPr>
        <w:pStyle w:val="HorizontalLine"/>
      </w:pPr>
    </w:p>
    <w:p w14:paraId="169FC940" w14:textId="77777777" w:rsidR="00BD3A1C" w:rsidRDefault="00C85CF5">
      <w:pPr>
        <w:pStyle w:val="TextBody"/>
      </w:pPr>
      <w:r>
        <w:t xml:space="preserve">  </w:t>
      </w:r>
      <w:bookmarkStart w:id="531" w:name="x1-9006r10"/>
      <w:bookmarkEnd w:id="531"/>
      <w:r>
        <w:t xml:space="preserve">  </w:t>
      </w:r>
    </w:p>
    <w:p w14:paraId="0AF85101" w14:textId="77777777" w:rsidR="00BD3A1C" w:rsidRDefault="00C85CF5">
      <w:pPr>
        <w:pStyle w:val="TextBodynoindent"/>
        <w:spacing w:after="0"/>
      </w:pPr>
      <w:r>
        <w:t xml:space="preserve"> </w:t>
      </w:r>
    </w:p>
    <w:p w14:paraId="7348420A" w14:textId="77777777" w:rsidR="00BD3A1C" w:rsidRDefault="00C85CF5">
      <w:pPr>
        <w:pStyle w:val="TextBodynoindent"/>
        <w:spacing w:after="0"/>
      </w:pPr>
      <w:r>
        <w:t>Figure 10: A plot showing a few examples of precise similarities between torso and ankle placed measurement.</w:t>
      </w:r>
    </w:p>
    <w:p w14:paraId="361A800E" w14:textId="77777777" w:rsidR="00BD3A1C" w:rsidRDefault="00C85CF5">
      <w:pPr>
        <w:pStyle w:val="TextBodynoindent"/>
      </w:pPr>
      <w:r>
        <w:t xml:space="preserve">  </w:t>
      </w:r>
    </w:p>
    <w:p w14:paraId="31AF6DD5" w14:textId="77777777" w:rsidR="00BD3A1C" w:rsidRDefault="00BD3A1C">
      <w:pPr>
        <w:pStyle w:val="HorizontalLine"/>
      </w:pPr>
    </w:p>
    <w:p w14:paraId="32154891" w14:textId="2A96DBE3" w:rsidR="00BD3A1C" w:rsidRDefault="00C85CF5">
      <w:pPr>
        <w:pStyle w:val="TextBodyindent"/>
        <w:spacing w:after="0"/>
      </w:pPr>
      <w:r>
        <w:t xml:space="preserve">The main issue with previous approaches </w:t>
      </w:r>
      <w:r>
        <w:rPr>
          <w:b/>
        </w:rPr>
        <w:t>A</w:t>
      </w:r>
      <w:r>
        <w:t xml:space="preserve">, </w:t>
      </w:r>
      <w:r>
        <w:rPr>
          <w:b/>
        </w:rPr>
        <w:t xml:space="preserve">B </w:t>
      </w:r>
      <w:r>
        <w:t xml:space="preserve">and </w:t>
      </w:r>
      <w:r>
        <w:rPr>
          <w:b/>
        </w:rPr>
        <w:t xml:space="preserve">C </w:t>
      </w:r>
      <w:r>
        <w:t xml:space="preserve">are the local point to point differences between the two differently placed monitors recording the same activity. These differences are </w:t>
      </w:r>
      <w:ins w:id="532" w:author="med-frm" w:date="2016-11-14T21:59:00Z">
        <w:r w:rsidR="001060F2">
          <w:t>characterized by</w:t>
        </w:r>
      </w:ins>
      <w:del w:id="533" w:author="med-frm" w:date="2016-11-14T21:59:00Z">
        <w:r w:rsidDel="001060F2">
          <w:delText>in a form of</w:delText>
        </w:r>
      </w:del>
      <w:r>
        <w:t xml:space="preserve"> larger intensities on one of the monitors, presence </w:t>
      </w:r>
      <w:commentRangeStart w:id="534"/>
      <w:r>
        <w:t xml:space="preserve">of other accelerations </w:t>
      </w:r>
      <w:commentRangeEnd w:id="534"/>
      <w:r w:rsidR="001060F2">
        <w:rPr>
          <w:rStyle w:val="CommentReference"/>
          <w:rFonts w:cs="Mangal"/>
        </w:rPr>
        <w:commentReference w:id="534"/>
      </w:r>
      <w:r>
        <w:t>or noise in one or both monitors</w:t>
      </w:r>
      <w:ins w:id="535" w:author="med-frm" w:date="2016-11-14T22:00:00Z">
        <w:r w:rsidR="001060F2">
          <w:t>,</w:t>
        </w:r>
      </w:ins>
      <w:r>
        <w:t xml:space="preserve"> or in </w:t>
      </w:r>
      <w:del w:id="536" w:author="med-frm" w:date="2016-11-14T22:00:00Z">
        <w:r w:rsidDel="001060F2">
          <w:delText>a</w:delText>
        </w:r>
      </w:del>
      <w:ins w:id="537" w:author="med-frm" w:date="2016-11-14T22:00:00Z">
        <w:r w:rsidR="001060F2">
          <w:t>the</w:t>
        </w:r>
      </w:ins>
      <w:r>
        <w:t xml:space="preserve"> form </w:t>
      </w:r>
      <w:ins w:id="538" w:author="med-frm" w:date="2016-11-14T22:00:00Z">
        <w:r w:rsidR="001060F2">
          <w:t>of</w:t>
        </w:r>
      </w:ins>
      <w:ins w:id="539" w:author="med-frm" w:date="2016-11-14T22:01:00Z">
        <w:r w:rsidR="001060F2">
          <w:t xml:space="preserve"> </w:t>
        </w:r>
      </w:ins>
      <w:r>
        <w:t xml:space="preserve">a time lag, examples in Figure 11. Taking these differences into account, we would still like to determine if the two measurements in a given window are changing together due to being under the influence of the same activity, which is why calculating their covariance is of interest. Pearson correlation is obtained by dividing the covariance of the two variables by the product of their standard deviations and is a common correlation used for comparing signal similarities, especially in </w:t>
      </w:r>
      <w:proofErr w:type="gramStart"/>
      <w:r>
        <w:t>alignment[</w:t>
      </w:r>
      <w:proofErr w:type="gramEnd"/>
      <w:r>
        <w:t xml:space="preserve">9]. The fact that it is invariant to separate changes in location and scale in the two variables being compared, gives it potential to expose the underlying similarities of the two differently placed monitors. </w:t>
      </w:r>
    </w:p>
    <w:p w14:paraId="758DA163" w14:textId="77777777" w:rsidR="00BD3A1C" w:rsidRDefault="00BD3A1C">
      <w:pPr>
        <w:pStyle w:val="HorizontalLine"/>
      </w:pPr>
    </w:p>
    <w:p w14:paraId="55755471" w14:textId="77777777" w:rsidR="00BD3A1C" w:rsidRDefault="00C85CF5">
      <w:pPr>
        <w:pStyle w:val="TextBody"/>
      </w:pPr>
      <w:r>
        <w:t xml:space="preserve">  </w:t>
      </w:r>
      <w:bookmarkStart w:id="540" w:name="x1-9007r11"/>
      <w:bookmarkEnd w:id="540"/>
      <w:r>
        <w:t xml:space="preserve">  </w:t>
      </w:r>
    </w:p>
    <w:p w14:paraId="11354819" w14:textId="77777777" w:rsidR="00BD3A1C" w:rsidRDefault="00C85CF5">
      <w:pPr>
        <w:pStyle w:val="TextBodynoindent"/>
        <w:spacing w:after="0"/>
      </w:pPr>
      <w:r>
        <w:t xml:space="preserve"> </w:t>
      </w:r>
    </w:p>
    <w:p w14:paraId="441BA0C7" w14:textId="77777777" w:rsidR="00BD3A1C" w:rsidRDefault="00C85CF5">
      <w:pPr>
        <w:pStyle w:val="TextBodynoindent"/>
        <w:spacing w:after="0"/>
      </w:pPr>
      <w:r>
        <w:t>Figure 11: First plot showing a slight time lag, second plot showing larger intensities on the torso placed monitor and the third plot showing the presence of other accelerations and noise.</w:t>
      </w:r>
    </w:p>
    <w:p w14:paraId="72F3C6E2" w14:textId="77777777" w:rsidR="00BD3A1C" w:rsidRDefault="00C85CF5">
      <w:pPr>
        <w:pStyle w:val="TextBodynoindent"/>
      </w:pPr>
      <w:r>
        <w:t xml:space="preserve">  </w:t>
      </w:r>
    </w:p>
    <w:p w14:paraId="0D21CF14" w14:textId="77777777" w:rsidR="00BD3A1C" w:rsidRDefault="00BD3A1C">
      <w:pPr>
        <w:pStyle w:val="HorizontalLine"/>
      </w:pPr>
    </w:p>
    <w:p w14:paraId="6511F939" w14:textId="6A7ADFED" w:rsidR="00BD3A1C" w:rsidRDefault="00C85CF5">
      <w:pPr>
        <w:pStyle w:val="TextBodyindent"/>
        <w:spacing w:after="0"/>
      </w:pPr>
      <w:r>
        <w:t xml:space="preserve">One of the </w:t>
      </w:r>
      <w:ins w:id="541" w:author="med-frm" w:date="2016-11-15T10:10:00Z">
        <w:r w:rsidR="00C372EF">
          <w:t>main considerations</w:t>
        </w:r>
      </w:ins>
      <w:del w:id="542" w:author="med-frm" w:date="2016-11-15T10:10:00Z">
        <w:r w:rsidDel="00C372EF">
          <w:delText>basic issues</w:delText>
        </w:r>
      </w:del>
      <w:r>
        <w:t xml:space="preserve"> with such an approach is that without a well</w:t>
      </w:r>
      <w:ins w:id="543" w:author="med-frm" w:date="2016-11-15T10:11:00Z">
        <w:r w:rsidR="00C372EF">
          <w:t>-</w:t>
        </w:r>
      </w:ins>
      <w:del w:id="544" w:author="med-frm" w:date="2016-11-15T10:11:00Z">
        <w:r w:rsidDel="00C372EF">
          <w:delText xml:space="preserve"> </w:delText>
        </w:r>
      </w:del>
      <w:r>
        <w:t xml:space="preserve">defined training data set, we </w:t>
      </w:r>
      <w:ins w:id="545" w:author="med-frm" w:date="2016-11-15T10:11:00Z">
        <w:r w:rsidR="00C372EF">
          <w:t>are unable to determine if</w:t>
        </w:r>
      </w:ins>
      <w:del w:id="546" w:author="med-frm" w:date="2016-11-15T10:11:00Z">
        <w:r w:rsidDel="00C372EF">
          <w:delText>can not be certain that</w:delText>
        </w:r>
      </w:del>
      <w:r>
        <w:t xml:space="preserve"> the underlying similarity between the measurements is due to contributing accelerations from the caretaker. The vibrations from infants kicking </w:t>
      </w:r>
      <w:del w:id="547" w:author="med-frm" w:date="2016-11-15T10:11:00Z">
        <w:r w:rsidDel="00C372EF">
          <w:delText xml:space="preserve">movement </w:delText>
        </w:r>
      </w:del>
      <w:r>
        <w:t>could be picked up by the torso</w:t>
      </w:r>
      <w:ins w:id="548" w:author="med-frm" w:date="2016-11-15T10:12:00Z">
        <w:r w:rsidR="00C372EF">
          <w:t>-</w:t>
        </w:r>
      </w:ins>
      <w:del w:id="549" w:author="med-frm" w:date="2016-11-15T10:12:00Z">
        <w:r w:rsidDel="00C372EF">
          <w:delText xml:space="preserve"> </w:delText>
        </w:r>
      </w:del>
      <w:r>
        <w:t>placed monitor</w:t>
      </w:r>
      <w:ins w:id="550" w:author="med-frm" w:date="2016-11-15T10:12:00Z">
        <w:r w:rsidR="00C372EF">
          <w:t>,</w:t>
        </w:r>
      </w:ins>
      <w:r>
        <w:t xml:space="preserve"> and might exhibit similarity with the ankle</w:t>
      </w:r>
      <w:ins w:id="551" w:author="med-frm" w:date="2016-11-15T10:12:00Z">
        <w:r w:rsidR="00C372EF">
          <w:t>-</w:t>
        </w:r>
      </w:ins>
      <w:del w:id="552" w:author="med-frm" w:date="2016-11-15T10:12:00Z">
        <w:r w:rsidDel="00C372EF">
          <w:delText xml:space="preserve"> </w:delText>
        </w:r>
      </w:del>
      <w:r>
        <w:t xml:space="preserve">placed monitor although the </w:t>
      </w:r>
      <w:commentRangeStart w:id="553"/>
      <w:r>
        <w:t>least</w:t>
      </w:r>
      <w:commentRangeEnd w:id="553"/>
      <w:r w:rsidR="00C372EF">
        <w:rPr>
          <w:rStyle w:val="CommentReference"/>
          <w:rFonts w:cs="Mangal"/>
        </w:rPr>
        <w:commentReference w:id="553"/>
      </w:r>
      <w:r>
        <w:t xml:space="preserve"> will have a substantial amount of additional accelerations. Second, we can</w:t>
      </w:r>
      <w:del w:id="554" w:author="med-frm" w:date="2016-11-15T10:12:00Z">
        <w:r w:rsidDel="00C372EF">
          <w:delText xml:space="preserve"> </w:delText>
        </w:r>
      </w:del>
      <w:r>
        <w:t xml:space="preserve">not be sure </w:t>
      </w:r>
      <w:ins w:id="555" w:author="med-frm" w:date="2016-11-15T10:13:00Z">
        <w:r w:rsidR="00C372EF">
          <w:t xml:space="preserve">that </w:t>
        </w:r>
      </w:ins>
      <w:del w:id="556" w:author="med-frm" w:date="2016-11-15T10:13:00Z">
        <w:r w:rsidDel="00C372EF">
          <w:delText xml:space="preserve">whether </w:delText>
        </w:r>
      </w:del>
      <w:r>
        <w:t>in windows</w:t>
      </w:r>
      <w:del w:id="557" w:author="med-frm" w:date="2016-11-15T10:13:00Z">
        <w:r w:rsidDel="00C372EF">
          <w:delText>,</w:delText>
        </w:r>
      </w:del>
      <w:r>
        <w:t xml:space="preserve"> where the</w:t>
      </w:r>
      <w:ins w:id="558" w:author="med-frm" w:date="2016-11-15T10:13:00Z">
        <w:r w:rsidR="00C372EF">
          <w:t xml:space="preserve"> output from the</w:t>
        </w:r>
      </w:ins>
      <w:r>
        <w:t xml:space="preserve"> two</w:t>
      </w:r>
      <w:ins w:id="559" w:author="med-frm" w:date="2016-11-15T10:14:00Z">
        <w:r w:rsidR="00C372EF">
          <w:t xml:space="preserve"> monitors</w:t>
        </w:r>
      </w:ins>
      <w:del w:id="560" w:author="med-frm" w:date="2016-11-15T10:14:00Z">
        <w:r w:rsidDel="00C372EF">
          <w:delText xml:space="preserve"> measurements would</w:delText>
        </w:r>
      </w:del>
      <w:r>
        <w:t xml:space="preserve"> appear to be uncorrelated, th</w:t>
      </w:r>
      <w:ins w:id="561" w:author="med-frm" w:date="2016-11-15T10:14:00Z">
        <w:r w:rsidR="00C372EF">
          <w:t xml:space="preserve">is </w:t>
        </w:r>
      </w:ins>
      <w:del w:id="562" w:author="med-frm" w:date="2016-11-15T10:14:00Z">
        <w:r w:rsidDel="00C372EF">
          <w:delText xml:space="preserve">ere </w:delText>
        </w:r>
      </w:del>
      <w:r>
        <w:t>is</w:t>
      </w:r>
      <w:ins w:id="563" w:author="med-frm" w:date="2016-11-15T10:14:00Z">
        <w:r w:rsidR="00C372EF">
          <w:t xml:space="preserve"> the result of</w:t>
        </w:r>
      </w:ins>
      <w:r>
        <w:t xml:space="preserve"> an absence of contributing accelerations from the caretaker or these were just recorded </w:t>
      </w:r>
      <w:del w:id="564" w:author="med-frm" w:date="2016-11-15T10:13:00Z">
        <w:r w:rsidDel="00C372EF">
          <w:delText xml:space="preserve">so </w:delText>
        </w:r>
      </w:del>
      <w:r>
        <w:t xml:space="preserve">significantly different. A methodological issue is also presented by the estimation of significance and validity of the derived </w:t>
      </w:r>
      <w:proofErr w:type="spellStart"/>
      <w:r>
        <w:t>Pearsons</w:t>
      </w:r>
      <w:proofErr w:type="spellEnd"/>
      <w:r>
        <w:t xml:space="preserve"> correlation coefficient. Statistical inference tests, for Pearson’s correlation coefficient commonly used in population studies, require a few assumptions to be met. Principally they are sensitive to the data distribution and require the data to be normally distributed, otherwise the results could be misleading. With each window</w:t>
      </w:r>
      <w:del w:id="565" w:author="med-frm" w:date="2016-11-15T10:15:00Z">
        <w:r w:rsidDel="00C372EF">
          <w:delText xml:space="preserve"> of a windowed measurement</w:delText>
        </w:r>
      </w:del>
      <w:r>
        <w:t xml:space="preserve">, we are only interested in that particular window and no general hypothesis is attempted to be proven about the data from which the sample was taken from, but rather just the descriptive statistics are being compared. For that reason, a simple permutation test should </w:t>
      </w:r>
      <w:ins w:id="566" w:author="med-frm" w:date="2016-11-15T10:16:00Z">
        <w:r w:rsidR="00C372EF">
          <w:t>provide</w:t>
        </w:r>
      </w:ins>
      <w:del w:id="567" w:author="med-frm" w:date="2016-11-15T10:16:00Z">
        <w:r w:rsidDel="00C372EF">
          <w:delText>be</w:delText>
        </w:r>
      </w:del>
      <w:r>
        <w:t xml:space="preserve"> a better estimation </w:t>
      </w:r>
      <w:ins w:id="568" w:author="med-frm" w:date="2016-11-15T10:16:00Z">
        <w:r w:rsidR="00C372EF">
          <w:t>compared to</w:t>
        </w:r>
      </w:ins>
      <w:del w:id="569" w:author="med-frm" w:date="2016-11-15T10:16:00Z">
        <w:r w:rsidDel="00C372EF">
          <w:delText>rather than using</w:delText>
        </w:r>
      </w:del>
      <w:r>
        <w:t xml:space="preserve"> the Fisher transformation, which is most used in practice and in computer languages as well as statistics tools. For such reason, the necessary prior testing for the assumption of normality can be left out, as it is unlikely that it will be met by the </w:t>
      </w:r>
      <w:r>
        <w:lastRenderedPageBreak/>
        <w:t xml:space="preserve">accelerometer data distribution, which is skewed and distorted most of the time. While one would commonly use a </w:t>
      </w:r>
      <w:proofErr w:type="spellStart"/>
      <w:r>
        <w:t>Spear</w:t>
      </w:r>
      <w:del w:id="570" w:author="med-frm" w:date="2016-11-15T10:17:00Z">
        <w:r w:rsidDel="00C372EF">
          <w:delText xml:space="preserve"> </w:delText>
        </w:r>
      </w:del>
      <w:r>
        <w:t>mans</w:t>
      </w:r>
      <w:proofErr w:type="spellEnd"/>
      <w:r>
        <w:t xml:space="preserve"> rank-order correlation in cases where the data is not normally distributed, this is not appropriate in the case of comparing the similarity of two time-series as comparing the orders of ranked time points would not make sense. Nevertheless, simple </w:t>
      </w:r>
      <w:proofErr w:type="spellStart"/>
      <w:r>
        <w:t>Pearsons</w:t>
      </w:r>
      <w:proofErr w:type="spellEnd"/>
      <w:r>
        <w:t xml:space="preserve"> correlation coefficient and the corresponding level of significance derived with the permutation test will not always be as accurate as desired, especially in the presence of substantial additional accelerations and time lags in each of the two variables. Better methods around these issues had been developed and purposed</w:t>
      </w:r>
      <w:commentRangeStart w:id="571"/>
      <w:r>
        <w:t xml:space="preserve">[11][12][13], </w:t>
      </w:r>
      <w:commentRangeEnd w:id="571"/>
      <w:r w:rsidR="00C372EF">
        <w:rPr>
          <w:rStyle w:val="CommentReference"/>
          <w:rFonts w:cs="Mangal"/>
        </w:rPr>
        <w:commentReference w:id="571"/>
      </w:r>
      <w:r>
        <w:t>but the level of complexity</w:t>
      </w:r>
      <w:ins w:id="572" w:author="med-frm" w:date="2016-11-15T10:17:00Z">
        <w:r w:rsidR="00C372EF">
          <w:t xml:space="preserve"> is beyond the scope of </w:t>
        </w:r>
      </w:ins>
      <w:del w:id="573" w:author="med-frm" w:date="2016-11-15T10:17:00Z">
        <w:r w:rsidDel="00C372EF">
          <w:delText xml:space="preserve"> exceeds the one set for </w:delText>
        </w:r>
      </w:del>
      <w:r>
        <w:t xml:space="preserve">this project. </w:t>
      </w:r>
      <w:r>
        <w:br/>
        <w:t>As large differences, additional accelerations</w:t>
      </w:r>
      <w:ins w:id="574" w:author="med-frm" w:date="2016-11-15T10:20:00Z">
        <w:r w:rsidR="007E6EA9">
          <w:t>,</w:t>
        </w:r>
      </w:ins>
      <w:r>
        <w:t xml:space="preserve"> and time lags can still influence the correlation coefficient, one has to consider the degree of measurement summarization, before calculating the correlation coefficient. Even though Figure 8 and 9 exhibit similar patterns in the original summaries of the torso and ankle placed measurement, the overall proportion of windows, where the correlation coefficient is large enough and significant, turns out to be very small. To get the desired results in approach </w:t>
      </w:r>
      <w:r>
        <w:rPr>
          <w:b/>
        </w:rPr>
        <w:t>D</w:t>
      </w:r>
      <w:r>
        <w:t xml:space="preserve">, the summarized measure of absolute intensities has to be used, as in approaches </w:t>
      </w:r>
      <w:r>
        <w:rPr>
          <w:b/>
        </w:rPr>
        <w:t xml:space="preserve">B </w:t>
      </w:r>
      <w:r>
        <w:t xml:space="preserve">and </w:t>
      </w:r>
      <w:r>
        <w:rPr>
          <w:b/>
        </w:rPr>
        <w:t>C</w:t>
      </w:r>
      <w:r>
        <w:t>.</w:t>
      </w:r>
      <w:r>
        <w:br/>
        <w:t xml:space="preserve">Absolute intensities were calculated for windows of 200 points, which corresponds to 5 seconds. Correlation coefficient is obtained with the build-in function </w:t>
      </w:r>
      <w:proofErr w:type="spellStart"/>
      <w:r>
        <w:rPr>
          <w:i/>
        </w:rPr>
        <w:t>corr</w:t>
      </w:r>
      <w:proofErr w:type="spellEnd"/>
      <w:r>
        <w:t xml:space="preserve">, </w:t>
      </w:r>
      <w:del w:id="575" w:author="med-frm" w:date="2016-11-15T10:20:00Z">
        <w:r w:rsidDel="007E6EA9">
          <w:delText xml:space="preserve">  </w:delText>
        </w:r>
      </w:del>
      <w:r>
        <w:t>for windows of 24 absolute intensities, which corresponds to 2 minutes, sliding with a step size 12, which corresponds to 1 minute. P-value is obtained using the permutation test with 10 repetitions. If p-value is insignificant, correlation coefficient is set to 0. While sliding, the first half will overlap with the previous window. Therefor</w:t>
      </w:r>
      <w:ins w:id="576" w:author="med-frm" w:date="2016-11-15T10:20:00Z">
        <w:r w:rsidR="007E6EA9">
          <w:t>e</w:t>
        </w:r>
      </w:ins>
      <w:r>
        <w:t xml:space="preserve">, previous correlation coefficient is compared with the current and the biggest is used for correction of the first half of the current window, while the second half is corrected with the current correlation coefficient. The final result is the ankle placed measurement, where windowed accelerations were decreased by the correlation coefficient of absolute intensities. Average SD of the apparent </w:t>
      </w:r>
      <w:r>
        <w:rPr>
          <w:i/>
        </w:rPr>
        <w:t>infant</w:t>
      </w:r>
      <w:r>
        <w:t xml:space="preserve"> </w:t>
      </w:r>
      <w:r>
        <w:rPr>
          <w:i/>
        </w:rPr>
        <w:t xml:space="preserve">being moved </w:t>
      </w:r>
      <w:r>
        <w:t xml:space="preserve">blocks </w:t>
      </w:r>
      <w:del w:id="577" w:author="med-frm" w:date="2016-11-15T10:20:00Z">
        <w:r w:rsidDel="007E6EA9">
          <w:delText xml:space="preserve">is </w:delText>
        </w:r>
      </w:del>
      <w:r>
        <w:t xml:space="preserve">decreased by an average of 57.9% and the average absolute intensity by </w:t>
      </w:r>
      <w:del w:id="578" w:author="med-frm" w:date="2016-11-15T10:21:00Z">
        <w:r w:rsidDel="007E6EA9">
          <w:delText xml:space="preserve">an average of </w:delText>
        </w:r>
      </w:del>
      <w:r>
        <w:t xml:space="preserve">58.5%. Figure 12 shows how the result is different from </w:t>
      </w:r>
      <w:del w:id="579" w:author="med-frm" w:date="2016-11-15T10:21:00Z">
        <w:r w:rsidDel="007E6EA9">
          <w:delText xml:space="preserve">the </w:delText>
        </w:r>
      </w:del>
      <w:r>
        <w:t xml:space="preserve">approach </w:t>
      </w:r>
      <w:r>
        <w:rPr>
          <w:i/>
        </w:rPr>
        <w:t xml:space="preserve">B </w:t>
      </w:r>
      <w:r>
        <w:t xml:space="preserve">and figure 13 shows how the result is different from </w:t>
      </w:r>
      <w:del w:id="580" w:author="med-frm" w:date="2016-11-15T10:21:00Z">
        <w:r w:rsidDel="007E6EA9">
          <w:delText xml:space="preserve">the </w:delText>
        </w:r>
      </w:del>
      <w:r>
        <w:t xml:space="preserve">approach </w:t>
      </w:r>
      <w:r>
        <w:rPr>
          <w:i/>
        </w:rPr>
        <w:t>C</w:t>
      </w:r>
      <w:r>
        <w:t xml:space="preserve">. </w:t>
      </w:r>
    </w:p>
    <w:p w14:paraId="7D92DA11" w14:textId="77777777" w:rsidR="00BD3A1C" w:rsidRDefault="00BD3A1C">
      <w:pPr>
        <w:pStyle w:val="HorizontalLine"/>
      </w:pPr>
    </w:p>
    <w:p w14:paraId="05C4C0A1" w14:textId="77777777" w:rsidR="00BD3A1C" w:rsidRDefault="00C85CF5">
      <w:pPr>
        <w:pStyle w:val="TextBody"/>
      </w:pPr>
      <w:r>
        <w:t xml:space="preserve">  </w:t>
      </w:r>
      <w:bookmarkStart w:id="581" w:name="x1-9008r12"/>
      <w:bookmarkEnd w:id="581"/>
      <w:r>
        <w:t xml:space="preserve">  </w:t>
      </w:r>
    </w:p>
    <w:p w14:paraId="681E9D1A" w14:textId="77777777" w:rsidR="00BD3A1C" w:rsidRDefault="00C85CF5">
      <w:pPr>
        <w:pStyle w:val="TextBodynoindent"/>
        <w:spacing w:after="0"/>
      </w:pPr>
      <w:r>
        <w:t xml:space="preserve"> </w:t>
      </w:r>
    </w:p>
    <w:p w14:paraId="797DEC9F" w14:textId="77777777" w:rsidR="00BD3A1C" w:rsidRDefault="00C85CF5">
      <w:pPr>
        <w:pStyle w:val="TextBodynoindent"/>
        <w:spacing w:after="0"/>
      </w:pPr>
      <w:r>
        <w:t xml:space="preserve">Figure 12: Example of the different results from approach </w:t>
      </w:r>
      <w:r>
        <w:rPr>
          <w:b/>
        </w:rPr>
        <w:t xml:space="preserve">B </w:t>
      </w:r>
      <w:r>
        <w:t xml:space="preserve">and </w:t>
      </w:r>
      <w:r>
        <w:rPr>
          <w:b/>
        </w:rPr>
        <w:t xml:space="preserve">D </w:t>
      </w:r>
      <w:r>
        <w:t xml:space="preserve">regarding the absolute intensities, which are no longer negative in approach </w:t>
      </w:r>
      <w:r>
        <w:rPr>
          <w:b/>
        </w:rPr>
        <w:t>D</w:t>
      </w:r>
      <w:r>
        <w:t>.</w:t>
      </w:r>
    </w:p>
    <w:p w14:paraId="6EEB8B77" w14:textId="77777777" w:rsidR="00BD3A1C" w:rsidRDefault="00C85CF5">
      <w:pPr>
        <w:pStyle w:val="TextBodynoindent"/>
      </w:pPr>
      <w:r>
        <w:t xml:space="preserve">  </w:t>
      </w:r>
    </w:p>
    <w:p w14:paraId="5D52503C" w14:textId="77777777" w:rsidR="00BD3A1C" w:rsidRDefault="00BD3A1C">
      <w:pPr>
        <w:pStyle w:val="HorizontalLine"/>
      </w:pPr>
    </w:p>
    <w:p w14:paraId="39DCFF50" w14:textId="77777777" w:rsidR="00BD3A1C" w:rsidRDefault="00BD3A1C">
      <w:pPr>
        <w:pStyle w:val="HorizontalLine"/>
      </w:pPr>
    </w:p>
    <w:p w14:paraId="6E3B8104" w14:textId="77777777" w:rsidR="00BD3A1C" w:rsidRDefault="00C85CF5">
      <w:pPr>
        <w:pStyle w:val="TextBody"/>
      </w:pPr>
      <w:r>
        <w:t xml:space="preserve">  </w:t>
      </w:r>
      <w:bookmarkStart w:id="582" w:name="x1-9009r13"/>
      <w:bookmarkEnd w:id="582"/>
      <w:r>
        <w:t xml:space="preserve">  </w:t>
      </w:r>
    </w:p>
    <w:p w14:paraId="7BD1784D" w14:textId="77777777" w:rsidR="00BD3A1C" w:rsidRDefault="00C85CF5">
      <w:pPr>
        <w:pStyle w:val="TextBodynoindent"/>
        <w:spacing w:after="0"/>
      </w:pPr>
      <w:r>
        <w:t xml:space="preserve"> </w:t>
      </w:r>
    </w:p>
    <w:p w14:paraId="2E0119EF" w14:textId="77777777" w:rsidR="00BD3A1C" w:rsidRDefault="00C85CF5">
      <w:pPr>
        <w:pStyle w:val="TextBodynoindent"/>
        <w:spacing w:after="0"/>
      </w:pPr>
      <w:r>
        <w:t xml:space="preserve">Figure 13: Example of the different results from approach </w:t>
      </w:r>
      <w:r>
        <w:rPr>
          <w:b/>
        </w:rPr>
        <w:t xml:space="preserve">C </w:t>
      </w:r>
      <w:r>
        <w:t xml:space="preserve">and </w:t>
      </w:r>
      <w:r>
        <w:rPr>
          <w:b/>
        </w:rPr>
        <w:t>D</w:t>
      </w:r>
      <w:r>
        <w:t xml:space="preserve">. One can see substantially less left-overs from the contributing accelerations in the approach </w:t>
      </w:r>
      <w:r>
        <w:rPr>
          <w:b/>
        </w:rPr>
        <w:t>D</w:t>
      </w:r>
      <w:r>
        <w:t>.</w:t>
      </w:r>
    </w:p>
    <w:p w14:paraId="7B4CB851" w14:textId="77777777" w:rsidR="00BD3A1C" w:rsidRDefault="00C85CF5">
      <w:pPr>
        <w:pStyle w:val="TextBodynoindent"/>
      </w:pPr>
      <w:r>
        <w:t xml:space="preserve">  </w:t>
      </w:r>
    </w:p>
    <w:p w14:paraId="4947FB1A" w14:textId="77777777" w:rsidR="00BD3A1C" w:rsidRDefault="00BD3A1C">
      <w:pPr>
        <w:pStyle w:val="HorizontalLine"/>
      </w:pPr>
    </w:p>
    <w:p w14:paraId="69790210" w14:textId="6CB69A50" w:rsidR="00BD3A1C" w:rsidRDefault="00C85CF5">
      <w:pPr>
        <w:pStyle w:val="TextBodyindent"/>
      </w:pPr>
      <w:r>
        <w:t xml:space="preserve">In approach </w:t>
      </w:r>
      <w:r>
        <w:rPr>
          <w:b/>
        </w:rPr>
        <w:t xml:space="preserve">D </w:t>
      </w:r>
      <w:r>
        <w:t xml:space="preserve">even more parameters had to be set, whose values have a great </w:t>
      </w:r>
      <w:ins w:id="583" w:author="med-frm" w:date="2016-11-15T10:21:00Z">
        <w:r w:rsidR="007E6EA9">
          <w:t>influence</w:t>
        </w:r>
      </w:ins>
      <w:del w:id="584" w:author="med-frm" w:date="2016-11-15T10:21:00Z">
        <w:r w:rsidDel="007E6EA9">
          <w:delText>effect</w:delText>
        </w:r>
      </w:del>
      <w:r>
        <w:t xml:space="preserve"> on the final outcome. Without a training data set, these parameters were again set by trial and examination and their optimum is uncertain. Along with the basic issues present, approach </w:t>
      </w:r>
      <w:r>
        <w:rPr>
          <w:b/>
        </w:rPr>
        <w:t xml:space="preserve">D </w:t>
      </w:r>
      <w:r>
        <w:t xml:space="preserve">is still not certain enough and one would like to extract PA without having to consider whether the correction for the contributing accelerations was accurate enough. This leads to the final approach </w:t>
      </w:r>
      <w:r>
        <w:rPr>
          <w:b/>
        </w:rPr>
        <w:t>E</w:t>
      </w:r>
      <w:r>
        <w:t xml:space="preserve">, where all the blocks detected as </w:t>
      </w:r>
      <w:r>
        <w:rPr>
          <w:i/>
        </w:rPr>
        <w:t xml:space="preserve">infant being moved </w:t>
      </w:r>
      <w:bookmarkStart w:id="585" w:name="x1-9010r5"/>
      <w:bookmarkEnd w:id="585"/>
      <w:r>
        <w:t xml:space="preserve">are simply removed from the measurement and are therefore excluded from the future extraction of PA. Example of these blocks in Figure 5. </w:t>
      </w:r>
      <w:r>
        <w:br/>
      </w:r>
      <w:r>
        <w:lastRenderedPageBreak/>
        <w:t>Each approach results in an ankle</w:t>
      </w:r>
      <w:ins w:id="586" w:author="med-frm" w:date="2016-11-15T10:21:00Z">
        <w:r w:rsidR="007E6EA9">
          <w:t>-</w:t>
        </w:r>
      </w:ins>
      <w:del w:id="587" w:author="med-frm" w:date="2016-11-15T10:21:00Z">
        <w:r w:rsidDel="007E6EA9">
          <w:delText xml:space="preserve"> </w:delText>
        </w:r>
      </w:del>
      <w:r>
        <w:t xml:space="preserve">placed measurement, where the </w:t>
      </w:r>
      <w:ins w:id="588" w:author="med-frm" w:date="2016-11-15T10:22:00Z">
        <w:r w:rsidR="007E6EA9">
          <w:t>caretaker-</w:t>
        </w:r>
      </w:ins>
      <w:r>
        <w:t xml:space="preserve">contributed accelerations were attempted to be removed. Those results are used for PA extraction, where further comparison and assessment of the different approaches can be made. </w:t>
      </w:r>
    </w:p>
    <w:p w14:paraId="6251160C" w14:textId="77777777" w:rsidR="00BD3A1C" w:rsidRDefault="00C85CF5">
      <w:pPr>
        <w:pStyle w:val="Heading3"/>
      </w:pPr>
      <w:r>
        <w:t xml:space="preserve">IV </w:t>
      </w:r>
      <w:bookmarkStart w:id="589" w:name="x1-100004"/>
      <w:bookmarkEnd w:id="589"/>
      <w:commentRangeStart w:id="590"/>
      <w:r>
        <w:t>Physical activity</w:t>
      </w:r>
      <w:commentRangeEnd w:id="590"/>
      <w:r w:rsidR="007E6EA9">
        <w:rPr>
          <w:rStyle w:val="CommentReference"/>
          <w:rFonts w:cs="Mangal"/>
          <w:b w:val="0"/>
          <w:bCs w:val="0"/>
        </w:rPr>
        <w:commentReference w:id="590"/>
      </w:r>
    </w:p>
    <w:p w14:paraId="5BC7BC53" w14:textId="16DC03D7" w:rsidR="00BD3A1C" w:rsidRDefault="00C85CF5">
      <w:pPr>
        <w:pStyle w:val="TextBodynoindent"/>
      </w:pPr>
      <w:r>
        <w:t xml:space="preserve">Mothers characteristics in pregnancy, along with the infants characteristics post-partum, can provide significant information when studying fetal </w:t>
      </w:r>
      <w:proofErr w:type="gramStart"/>
      <w:r>
        <w:t>programming[</w:t>
      </w:r>
      <w:proofErr w:type="gramEnd"/>
      <w:r>
        <w:t xml:space="preserve">14][15][16]. Infants at 4 months post-partum will not yet have been substantially exposed to and influenced by the environment outside the intrauterine environment, especially when it comes to PA, </w:t>
      </w:r>
      <w:commentRangeStart w:id="591"/>
      <w:r>
        <w:t xml:space="preserve">which is still completely instinct </w:t>
      </w:r>
      <w:commentRangeEnd w:id="591"/>
      <w:r w:rsidR="007E6EA9">
        <w:rPr>
          <w:rStyle w:val="CommentReference"/>
          <w:rFonts w:cs="Mangal"/>
        </w:rPr>
        <w:commentReference w:id="591"/>
      </w:r>
      <w:r>
        <w:t xml:space="preserve">at that point and can there for be considered </w:t>
      </w:r>
      <w:r>
        <w:rPr>
          <w:i/>
        </w:rPr>
        <w:t>pre-programmed</w:t>
      </w:r>
      <w:bookmarkStart w:id="592" w:name="x1-10001r13"/>
      <w:bookmarkEnd w:id="592"/>
      <w:r>
        <w:t xml:space="preserve">. By being able to accurately estimate infants PA, many research questions could be addressed. </w:t>
      </w:r>
      <w:r>
        <w:br/>
        <w:t xml:space="preserve">Although accelerometers are commonly used to estimate subjects PA, there are several issues that can lead to incorrect or uncertain results that disable further analysis. When estimating infants PA with accelerometers, the major </w:t>
      </w:r>
      <w:ins w:id="593" w:author="med-frm" w:date="2016-11-15T10:26:00Z">
        <w:r w:rsidR="007E6EA9">
          <w:t xml:space="preserve">challenge </w:t>
        </w:r>
      </w:ins>
      <w:del w:id="594" w:author="med-frm" w:date="2016-11-15T10:26:00Z">
        <w:r w:rsidDel="007E6EA9">
          <w:delText xml:space="preserve">issue </w:delText>
        </w:r>
      </w:del>
      <w:r>
        <w:t>is</w:t>
      </w:r>
      <w:del w:id="595" w:author="med-frm" w:date="2016-11-15T10:26:00Z">
        <w:r w:rsidDel="007E6EA9">
          <w:delText xml:space="preserve"> represented by</w:delText>
        </w:r>
      </w:del>
      <w:ins w:id="596" w:author="med-frm" w:date="2016-11-15T10:26:00Z">
        <w:r w:rsidR="007E6EA9">
          <w:t xml:space="preserve"> to </w:t>
        </w:r>
      </w:ins>
      <w:ins w:id="597" w:author="med-frm" w:date="2016-11-15T10:27:00Z">
        <w:r w:rsidR="007E6EA9">
          <w:t xml:space="preserve">be able to </w:t>
        </w:r>
      </w:ins>
      <w:ins w:id="598" w:author="med-frm" w:date="2016-11-15T10:26:00Z">
        <w:r w:rsidR="007E6EA9">
          <w:t>distinguish</w:t>
        </w:r>
      </w:ins>
      <w:r>
        <w:t xml:space="preserve"> the contributing accelerations of the infants caretaker. In this project, several approaches to correct for these contributions were implemented and analyzed. Different outcomes of different approaches are used to extract PA and the results are compared and further analyzed. </w:t>
      </w:r>
    </w:p>
    <w:p w14:paraId="1890A08F" w14:textId="77777777" w:rsidR="00BD3A1C" w:rsidRDefault="00C85CF5">
      <w:pPr>
        <w:pStyle w:val="Heading4"/>
      </w:pPr>
      <w:r>
        <w:t xml:space="preserve">I </w:t>
      </w:r>
      <w:bookmarkStart w:id="599" w:name="x1-110001"/>
      <w:bookmarkEnd w:id="599"/>
      <w:r>
        <w:t>Extraction</w:t>
      </w:r>
    </w:p>
    <w:p w14:paraId="7F6C50B5" w14:textId="2A3D503C" w:rsidR="00BD3A1C" w:rsidRDefault="00C85CF5">
      <w:pPr>
        <w:pStyle w:val="TextBodynoindent"/>
        <w:spacing w:after="0"/>
      </w:pPr>
      <w:r>
        <w:t xml:space="preserve">PA was extracted from the corrected or remaining measurements, after removal of data points of non-wear time, summarization, correction for the gravitational component and the correction for </w:t>
      </w:r>
      <w:r>
        <w:rPr>
          <w:i/>
        </w:rPr>
        <w:t>infant being moved</w:t>
      </w:r>
      <w:r>
        <w:t xml:space="preserve">. In approaches where the result of the </w:t>
      </w:r>
      <w:r>
        <w:rPr>
          <w:i/>
        </w:rPr>
        <w:t>infant being moved</w:t>
      </w:r>
      <w:r>
        <w:t xml:space="preserve"> correction is in the form of the original summary, PA is extracted based on the increased SD in a windowed measurement. Window size was set to 10 seconds, which corresponds to 400 data points and the step size was set to 1 seconds, which corresponds to 40 data points. SD threshold was set to 0.005 g. The results from </w:t>
      </w:r>
      <w:del w:id="600" w:author="med-frm" w:date="2016-11-15T10:28:00Z">
        <w:r w:rsidDel="007E6EA9">
          <w:delText xml:space="preserve">the </w:delText>
        </w:r>
      </w:del>
      <w:r>
        <w:t xml:space="preserve">approach </w:t>
      </w:r>
      <w:r>
        <w:rPr>
          <w:b/>
        </w:rPr>
        <w:t xml:space="preserve">A </w:t>
      </w:r>
      <w:r>
        <w:t xml:space="preserve">are not used for PA extraction, as they are obviously not suitable. In </w:t>
      </w:r>
      <w:del w:id="601" w:author="med-frm" w:date="2016-11-15T10:28:00Z">
        <w:r w:rsidDel="007E6EA9">
          <w:delText xml:space="preserve">the </w:delText>
        </w:r>
      </w:del>
      <w:r>
        <w:t xml:space="preserve">approach </w:t>
      </w:r>
      <w:r>
        <w:rPr>
          <w:b/>
        </w:rPr>
        <w:t>B</w:t>
      </w:r>
      <w:r>
        <w:t xml:space="preserve">, the result is in a form of subtracted absolute intensities, which can be   negative due to inadequacy of the approach. Extracting PA from the intensities can be done by setting a threshold for the intensity size, defining all intensities over that threshold as due to PA. When extracting PA based on the results from approach </w:t>
      </w:r>
      <w:r>
        <w:rPr>
          <w:b/>
        </w:rPr>
        <w:t>B</w:t>
      </w:r>
      <w:r>
        <w:t xml:space="preserve">, one can observe the results are not going to be accurate, example Figure 14. There are obvious left-overs from the contributing accelerations, which are now detected as infants PA, while the negative intensities disrupt the PA blocks. </w:t>
      </w:r>
    </w:p>
    <w:p w14:paraId="796129E2" w14:textId="77777777" w:rsidR="00BD3A1C" w:rsidRDefault="00BD3A1C">
      <w:pPr>
        <w:pStyle w:val="HorizontalLine"/>
      </w:pPr>
    </w:p>
    <w:p w14:paraId="1F90C64E" w14:textId="77777777" w:rsidR="00BD3A1C" w:rsidRDefault="00C85CF5">
      <w:pPr>
        <w:pStyle w:val="TextBody"/>
      </w:pPr>
      <w:r>
        <w:t xml:space="preserve">  </w:t>
      </w:r>
      <w:bookmarkStart w:id="602" w:name="x1-11001r14"/>
      <w:bookmarkEnd w:id="602"/>
      <w:r>
        <w:t xml:space="preserve">  </w:t>
      </w:r>
    </w:p>
    <w:p w14:paraId="101453EA" w14:textId="77777777" w:rsidR="00BD3A1C" w:rsidRDefault="00C85CF5">
      <w:pPr>
        <w:pStyle w:val="TextBodynoindent"/>
        <w:spacing w:after="0"/>
      </w:pPr>
      <w:r>
        <w:t xml:space="preserve"> </w:t>
      </w:r>
    </w:p>
    <w:p w14:paraId="76E3E69C" w14:textId="77777777" w:rsidR="00BD3A1C" w:rsidRDefault="00C85CF5">
      <w:pPr>
        <w:pStyle w:val="TextBodynoindent"/>
        <w:spacing w:after="0"/>
      </w:pPr>
      <w:r>
        <w:t xml:space="preserve">Figure 14: PA extraction after approach </w:t>
      </w:r>
      <w:r>
        <w:rPr>
          <w:b/>
        </w:rPr>
        <w:t xml:space="preserve">B </w:t>
      </w:r>
      <w:r>
        <w:t>exhibits the consequences of the negative features of the approach.</w:t>
      </w:r>
    </w:p>
    <w:p w14:paraId="2012EE21" w14:textId="77777777" w:rsidR="00BD3A1C" w:rsidRDefault="00C85CF5">
      <w:pPr>
        <w:pStyle w:val="TextBodynoindent"/>
      </w:pPr>
      <w:r>
        <w:t xml:space="preserve">  </w:t>
      </w:r>
    </w:p>
    <w:p w14:paraId="11461A6B" w14:textId="77777777" w:rsidR="00BD3A1C" w:rsidRDefault="00BD3A1C">
      <w:pPr>
        <w:pStyle w:val="HorizontalLine"/>
      </w:pPr>
    </w:p>
    <w:p w14:paraId="497037B6" w14:textId="4D03D2AC" w:rsidR="00BD3A1C" w:rsidRDefault="00C85CF5">
      <w:pPr>
        <w:pStyle w:val="TextBodyindent"/>
        <w:spacing w:after="0"/>
      </w:pPr>
      <w:r>
        <w:t xml:space="preserve">Since approach </w:t>
      </w:r>
      <w:r>
        <w:rPr>
          <w:b/>
        </w:rPr>
        <w:t xml:space="preserve">C </w:t>
      </w:r>
      <w:r>
        <w:t xml:space="preserve">is based on the same principle as </w:t>
      </w:r>
      <w:r>
        <w:rPr>
          <w:b/>
        </w:rPr>
        <w:t>B</w:t>
      </w:r>
      <w:r>
        <w:t xml:space="preserve">, they will possess the same degree of inaccuracy on a certain level. The difference is, that in approach </w:t>
      </w:r>
      <w:r>
        <w:rPr>
          <w:b/>
        </w:rPr>
        <w:t>C</w:t>
      </w:r>
      <w:r>
        <w:t xml:space="preserve">, PA extraction can be done with more precision as the measurement is not summarized into intensities and even though, subtractions causing negative intensities, have the same inaccurate effect, PA extraction might not be so influenced by it, as it might not contribute so substantially to the SD of a certain window. Results of PA extraction based on </w:t>
      </w:r>
      <w:del w:id="603" w:author="med-frm" w:date="2016-11-15T10:27:00Z">
        <w:r w:rsidDel="007E6EA9">
          <w:delText xml:space="preserve">the </w:delText>
        </w:r>
      </w:del>
      <w:r>
        <w:t xml:space="preserve">approach </w:t>
      </w:r>
      <w:r>
        <w:rPr>
          <w:b/>
        </w:rPr>
        <w:t xml:space="preserve">C </w:t>
      </w:r>
      <w:ins w:id="604" w:author="med-frm" w:date="2016-11-15T10:28:00Z">
        <w:r w:rsidR="007E6EA9">
          <w:t xml:space="preserve">is shown </w:t>
        </w:r>
      </w:ins>
      <w:r>
        <w:t xml:space="preserve">in Figure 15. </w:t>
      </w:r>
    </w:p>
    <w:p w14:paraId="71162DD6" w14:textId="77777777" w:rsidR="00BD3A1C" w:rsidRDefault="00BD3A1C">
      <w:pPr>
        <w:pStyle w:val="HorizontalLine"/>
      </w:pPr>
    </w:p>
    <w:p w14:paraId="7AE95A15" w14:textId="77777777" w:rsidR="00BD3A1C" w:rsidRDefault="00C85CF5">
      <w:pPr>
        <w:pStyle w:val="TextBody"/>
      </w:pPr>
      <w:r>
        <w:t xml:space="preserve">  </w:t>
      </w:r>
      <w:bookmarkStart w:id="605" w:name="x1-11002r15"/>
      <w:bookmarkEnd w:id="605"/>
      <w:r>
        <w:t xml:space="preserve">  </w:t>
      </w:r>
    </w:p>
    <w:p w14:paraId="6531D4D5" w14:textId="77777777" w:rsidR="00BD3A1C" w:rsidRDefault="00C85CF5">
      <w:pPr>
        <w:pStyle w:val="TextBodynoindent"/>
        <w:spacing w:after="0"/>
      </w:pPr>
      <w:r>
        <w:t xml:space="preserve"> </w:t>
      </w:r>
    </w:p>
    <w:p w14:paraId="43BEDD4C" w14:textId="77777777" w:rsidR="00BD3A1C" w:rsidRDefault="00C85CF5">
      <w:pPr>
        <w:pStyle w:val="TextBodynoindent"/>
        <w:spacing w:after="0"/>
      </w:pPr>
      <w:r>
        <w:t xml:space="preserve">Figure 15: PA extraction after approach </w:t>
      </w:r>
      <w:r>
        <w:rPr>
          <w:b/>
        </w:rPr>
        <w:t>C</w:t>
      </w:r>
      <w:r>
        <w:t>.</w:t>
      </w:r>
    </w:p>
    <w:p w14:paraId="0C3C985C" w14:textId="77777777" w:rsidR="00BD3A1C" w:rsidRDefault="00C85CF5">
      <w:pPr>
        <w:pStyle w:val="TextBodynoindent"/>
      </w:pPr>
      <w:r>
        <w:lastRenderedPageBreak/>
        <w:t xml:space="preserve">  </w:t>
      </w:r>
    </w:p>
    <w:p w14:paraId="0BADBC8B" w14:textId="77777777" w:rsidR="00BD3A1C" w:rsidRDefault="00BD3A1C">
      <w:pPr>
        <w:pStyle w:val="HorizontalLine"/>
      </w:pPr>
    </w:p>
    <w:p w14:paraId="2326E00A" w14:textId="77777777" w:rsidR="00BD3A1C" w:rsidRDefault="00C85CF5">
      <w:pPr>
        <w:pStyle w:val="TextBodyindent"/>
      </w:pPr>
      <w:r>
        <w:t xml:space="preserve">Based on approach </w:t>
      </w:r>
      <w:r>
        <w:rPr>
          <w:b/>
        </w:rPr>
        <w:t>D</w:t>
      </w:r>
      <w:r>
        <w:t xml:space="preserve">, PA can be extracted from the </w:t>
      </w:r>
      <w:commentRangeStart w:id="606"/>
      <w:r>
        <w:t>measurement</w:t>
      </w:r>
      <w:commentRangeEnd w:id="606"/>
      <w:r w:rsidR="007E6EA9">
        <w:rPr>
          <w:rStyle w:val="CommentReference"/>
          <w:rFonts w:cs="Mangal"/>
        </w:rPr>
        <w:commentReference w:id="606"/>
      </w:r>
      <w:r>
        <w:t xml:space="preserve"> in a form of absolute intensities or in a form of the original summary. Example of PA extraction from absolute intensities based on approach </w:t>
      </w:r>
      <w:r>
        <w:rPr>
          <w:b/>
        </w:rPr>
        <w:t xml:space="preserve">D </w:t>
      </w:r>
      <w:r>
        <w:t xml:space="preserve">in Figure 16 and example of PA extraction from the original summary in Figure 17. </w:t>
      </w:r>
    </w:p>
    <w:p w14:paraId="256D944F" w14:textId="77777777" w:rsidR="00BD3A1C" w:rsidRDefault="00BD3A1C">
      <w:pPr>
        <w:pStyle w:val="HorizontalLine"/>
      </w:pPr>
    </w:p>
    <w:p w14:paraId="77DF68C5" w14:textId="77777777" w:rsidR="00BD3A1C" w:rsidRDefault="00C85CF5">
      <w:pPr>
        <w:pStyle w:val="TextBody"/>
      </w:pPr>
      <w:r>
        <w:t xml:space="preserve">  </w:t>
      </w:r>
      <w:bookmarkStart w:id="607" w:name="x1-11003r16"/>
      <w:bookmarkEnd w:id="607"/>
      <w:r>
        <w:t xml:space="preserve">  </w:t>
      </w:r>
    </w:p>
    <w:p w14:paraId="50C3581C" w14:textId="77777777" w:rsidR="00BD3A1C" w:rsidRDefault="00C85CF5">
      <w:pPr>
        <w:pStyle w:val="TextBodynoindent"/>
        <w:spacing w:after="0"/>
      </w:pPr>
      <w:r>
        <w:t xml:space="preserve"> </w:t>
      </w:r>
    </w:p>
    <w:p w14:paraId="7117FE77" w14:textId="77777777" w:rsidR="00BD3A1C" w:rsidRDefault="00C85CF5">
      <w:pPr>
        <w:pStyle w:val="TextBodynoindent"/>
        <w:spacing w:after="0"/>
      </w:pPr>
      <w:r>
        <w:t xml:space="preserve">Figure 16: PA extraction from absolute intensities, based on approach </w:t>
      </w:r>
      <w:r>
        <w:rPr>
          <w:b/>
        </w:rPr>
        <w:t>D</w:t>
      </w:r>
      <w:r>
        <w:t>.</w:t>
      </w:r>
    </w:p>
    <w:p w14:paraId="408A0255" w14:textId="77777777" w:rsidR="00BD3A1C" w:rsidRDefault="00C85CF5">
      <w:pPr>
        <w:pStyle w:val="TextBodynoindent"/>
      </w:pPr>
      <w:r>
        <w:t xml:space="preserve">  </w:t>
      </w:r>
    </w:p>
    <w:p w14:paraId="09884E53" w14:textId="77777777" w:rsidR="00BD3A1C" w:rsidRDefault="00BD3A1C">
      <w:pPr>
        <w:pStyle w:val="HorizontalLine"/>
      </w:pPr>
    </w:p>
    <w:p w14:paraId="4D3178A7" w14:textId="77777777" w:rsidR="00BD3A1C" w:rsidRDefault="00BD3A1C">
      <w:pPr>
        <w:pStyle w:val="HorizontalLine"/>
      </w:pPr>
    </w:p>
    <w:p w14:paraId="7DEE88D7" w14:textId="77777777" w:rsidR="00BD3A1C" w:rsidRDefault="00C85CF5">
      <w:pPr>
        <w:pStyle w:val="TextBody"/>
      </w:pPr>
      <w:r>
        <w:t xml:space="preserve">  </w:t>
      </w:r>
      <w:bookmarkStart w:id="608" w:name="x1-11004r17"/>
      <w:bookmarkEnd w:id="608"/>
      <w:r>
        <w:t xml:space="preserve">  </w:t>
      </w:r>
    </w:p>
    <w:p w14:paraId="430488B5" w14:textId="77777777" w:rsidR="00BD3A1C" w:rsidRDefault="00C85CF5">
      <w:pPr>
        <w:pStyle w:val="TextBodynoindent"/>
        <w:spacing w:after="0"/>
      </w:pPr>
      <w:r>
        <w:t xml:space="preserve"> </w:t>
      </w:r>
    </w:p>
    <w:p w14:paraId="1FFD511C" w14:textId="77777777" w:rsidR="00BD3A1C" w:rsidRDefault="00C85CF5">
      <w:pPr>
        <w:pStyle w:val="TextBodynoindent"/>
        <w:spacing w:after="0"/>
      </w:pPr>
      <w:r>
        <w:t xml:space="preserve">Figure 17: PA extraction from the original summary, based on approach </w:t>
      </w:r>
      <w:r>
        <w:rPr>
          <w:b/>
        </w:rPr>
        <w:t>D</w:t>
      </w:r>
      <w:r>
        <w:t>.</w:t>
      </w:r>
    </w:p>
    <w:p w14:paraId="541D7257" w14:textId="77777777" w:rsidR="00BD3A1C" w:rsidRDefault="00C85CF5">
      <w:pPr>
        <w:pStyle w:val="TextBodynoindent"/>
      </w:pPr>
      <w:r>
        <w:t xml:space="preserve">  </w:t>
      </w:r>
    </w:p>
    <w:p w14:paraId="08B86546" w14:textId="77777777" w:rsidR="00BD3A1C" w:rsidRDefault="00BD3A1C">
      <w:pPr>
        <w:pStyle w:val="HorizontalLine"/>
      </w:pPr>
    </w:p>
    <w:p w14:paraId="2511F6F6" w14:textId="1F7ECBC5" w:rsidR="00BD3A1C" w:rsidRDefault="00C85CF5">
      <w:pPr>
        <w:pStyle w:val="TextBodyindent"/>
        <w:spacing w:after="0"/>
      </w:pPr>
      <w:r>
        <w:t>In both cases, one can observe less left</w:t>
      </w:r>
      <w:del w:id="609" w:author="med-frm" w:date="2016-11-15T10:30:00Z">
        <w:r w:rsidDel="00A74675">
          <w:delText xml:space="preserve"> </w:delText>
        </w:r>
      </w:del>
      <w:r>
        <w:t>overs of the contributing acceleration</w:t>
      </w:r>
      <w:ins w:id="610" w:author="med-frm" w:date="2016-11-15T10:30:00Z">
        <w:r w:rsidR="00A74675">
          <w:t xml:space="preserve"> by the caretaker</w:t>
        </w:r>
      </w:ins>
      <w:del w:id="611" w:author="med-frm" w:date="2016-11-15T10:30:00Z">
        <w:r w:rsidDel="00A74675">
          <w:delText>s</w:delText>
        </w:r>
      </w:del>
      <w:r>
        <w:t xml:space="preserve"> and in the first case PA is extracted more accurately than in approach </w:t>
      </w:r>
      <w:r>
        <w:rPr>
          <w:b/>
        </w:rPr>
        <w:t xml:space="preserve">B </w:t>
      </w:r>
      <w:r>
        <w:t xml:space="preserve">since there are no more negative subtracted intensities left. Nevertheless, PA can be extracted with more precision when the measurement is in the form of the original summary, so when considering approach </w:t>
      </w:r>
      <w:r>
        <w:rPr>
          <w:b/>
        </w:rPr>
        <w:t>D</w:t>
      </w:r>
      <w:r>
        <w:t xml:space="preserve">, only that result will be further analyzed. Last approach is approach </w:t>
      </w:r>
      <w:r>
        <w:rPr>
          <w:b/>
        </w:rPr>
        <w:t>E</w:t>
      </w:r>
      <w:r>
        <w:t xml:space="preserve">, where all the apparent blocks of </w:t>
      </w:r>
      <w:r>
        <w:rPr>
          <w:i/>
        </w:rPr>
        <w:t xml:space="preserve">infant being moved </w:t>
      </w:r>
      <w:r>
        <w:t xml:space="preserve">are simply removed from the measurement and only the rest is used to extract PA. Example of the result in Figure 18, where the </w:t>
      </w:r>
      <w:r>
        <w:rPr>
          <w:i/>
        </w:rPr>
        <w:t xml:space="preserve">infant being moved </w:t>
      </w:r>
      <w:r>
        <w:t xml:space="preserve">blocks are marked red and the infant PA green. </w:t>
      </w:r>
    </w:p>
    <w:p w14:paraId="3D3C0E9D" w14:textId="77777777" w:rsidR="00BD3A1C" w:rsidRDefault="00BD3A1C">
      <w:pPr>
        <w:pStyle w:val="HorizontalLine"/>
      </w:pPr>
    </w:p>
    <w:p w14:paraId="44096F4E" w14:textId="77777777" w:rsidR="00BD3A1C" w:rsidRDefault="00C85CF5">
      <w:pPr>
        <w:pStyle w:val="TextBody"/>
      </w:pPr>
      <w:r>
        <w:t xml:space="preserve">  </w:t>
      </w:r>
      <w:bookmarkStart w:id="612" w:name="x1-11005r18"/>
      <w:bookmarkEnd w:id="612"/>
      <w:r>
        <w:t xml:space="preserve">  </w:t>
      </w:r>
    </w:p>
    <w:p w14:paraId="38FFEE1C" w14:textId="77777777" w:rsidR="00BD3A1C" w:rsidRDefault="00C85CF5">
      <w:pPr>
        <w:pStyle w:val="TextBodynoindent"/>
        <w:spacing w:after="0"/>
      </w:pPr>
      <w:r>
        <w:t xml:space="preserve"> </w:t>
      </w:r>
    </w:p>
    <w:p w14:paraId="4D5E7BCB" w14:textId="77777777" w:rsidR="00BD3A1C" w:rsidRDefault="00C85CF5">
      <w:pPr>
        <w:pStyle w:val="TextBodynoindent"/>
        <w:spacing w:after="0"/>
      </w:pPr>
      <w:r>
        <w:t xml:space="preserve">Figure 18: PA extraction from the remaining original summary, where all the </w:t>
      </w:r>
      <w:r>
        <w:rPr>
          <w:i/>
        </w:rPr>
        <w:t>infant being moved</w:t>
      </w:r>
      <w:r>
        <w:t xml:space="preserve"> blocks had been removed.</w:t>
      </w:r>
    </w:p>
    <w:p w14:paraId="3CBFE97F" w14:textId="77777777" w:rsidR="00BD3A1C" w:rsidRDefault="00C85CF5">
      <w:pPr>
        <w:pStyle w:val="TextBodynoindent"/>
      </w:pPr>
      <w:r>
        <w:t xml:space="preserve">  </w:t>
      </w:r>
    </w:p>
    <w:p w14:paraId="296D834E" w14:textId="77777777" w:rsidR="00BD3A1C" w:rsidRDefault="00BD3A1C">
      <w:pPr>
        <w:pStyle w:val="HorizontalLine"/>
      </w:pPr>
    </w:p>
    <w:p w14:paraId="69531CD4" w14:textId="77777777" w:rsidR="00BD3A1C" w:rsidRDefault="00C85CF5">
      <w:pPr>
        <w:pStyle w:val="Heading4"/>
      </w:pPr>
      <w:bookmarkStart w:id="613" w:name="x1-11006r24"/>
      <w:bookmarkEnd w:id="613"/>
      <w:r>
        <w:t xml:space="preserve">II </w:t>
      </w:r>
      <w:bookmarkStart w:id="614" w:name="x1-120002"/>
      <w:bookmarkEnd w:id="614"/>
      <w:r>
        <w:t>Analysis</w:t>
      </w:r>
    </w:p>
    <w:p w14:paraId="3485D485" w14:textId="703F0E53" w:rsidR="00BD3A1C" w:rsidRDefault="00C85CF5">
      <w:pPr>
        <w:pStyle w:val="TextBodynoindent"/>
        <w:spacing w:after="0"/>
      </w:pPr>
      <w:r>
        <w:t xml:space="preserve">Overall, the proportion of time the infant was in PA differed between the various approaches. One could already expect that extracting and analyzing PA based on </w:t>
      </w:r>
      <w:del w:id="615" w:author="med-frm" w:date="2016-11-15T10:31:00Z">
        <w:r w:rsidDel="00A74675">
          <w:delText xml:space="preserve">the </w:delText>
        </w:r>
      </w:del>
      <w:r>
        <w:t xml:space="preserve">approach </w:t>
      </w:r>
      <w:r w:rsidRPr="00A74675">
        <w:rPr>
          <w:b/>
          <w:rPrChange w:id="616" w:author="med-frm" w:date="2016-11-15T10:31:00Z">
            <w:rPr/>
          </w:rPrChange>
        </w:rPr>
        <w:t>A</w:t>
      </w:r>
      <w:r>
        <w:t xml:space="preserve"> will be meaningless, as the majority of accelerations present are still due to infant being moved. In fact, when comparing the proportion of time</w:t>
      </w:r>
      <w:ins w:id="617" w:author="med-frm" w:date="2016-11-15T10:31:00Z">
        <w:r w:rsidR="00A74675">
          <w:t xml:space="preserve"> the</w:t>
        </w:r>
      </w:ins>
      <w:r>
        <w:t xml:space="preserve"> infant is supposed to spen</w:t>
      </w:r>
      <w:ins w:id="618" w:author="med-frm" w:date="2016-11-15T10:31:00Z">
        <w:r w:rsidR="00A74675">
          <w:t>d</w:t>
        </w:r>
      </w:ins>
      <w:del w:id="619" w:author="med-frm" w:date="2016-11-15T10:31:00Z">
        <w:r w:rsidDel="00A74675">
          <w:delText>t</w:delText>
        </w:r>
      </w:del>
      <w:r>
        <w:t xml:space="preserve"> in PA based on approach </w:t>
      </w:r>
      <w:r w:rsidRPr="00A74675">
        <w:rPr>
          <w:b/>
          <w:rPrChange w:id="620" w:author="med-frm" w:date="2016-11-15T10:31:00Z">
            <w:rPr/>
          </w:rPrChange>
        </w:rPr>
        <w:t>A</w:t>
      </w:r>
      <w:r>
        <w:t xml:space="preserve">, to the proportion of time the infant was being moved, over all subjects, </w:t>
      </w:r>
      <w:proofErr w:type="spellStart"/>
      <w:r>
        <w:t>Spearmans</w:t>
      </w:r>
      <w:proofErr w:type="spellEnd"/>
      <w:r>
        <w:t xml:space="preserve"> rank correlation coefficients results in 0.84 with p-value 0, example in Figure 19. </w:t>
      </w:r>
    </w:p>
    <w:p w14:paraId="0D36D48D" w14:textId="77777777" w:rsidR="00BD3A1C" w:rsidRDefault="00BD3A1C">
      <w:pPr>
        <w:pStyle w:val="HorizontalLine"/>
      </w:pPr>
    </w:p>
    <w:p w14:paraId="0B84DDB9" w14:textId="77777777" w:rsidR="00BD3A1C" w:rsidRDefault="00C85CF5">
      <w:pPr>
        <w:pStyle w:val="TextBody"/>
      </w:pPr>
      <w:r>
        <w:t xml:space="preserve">  </w:t>
      </w:r>
      <w:bookmarkStart w:id="621" w:name="x1-12001r19"/>
      <w:bookmarkEnd w:id="621"/>
      <w:r>
        <w:t xml:space="preserve">  </w:t>
      </w:r>
    </w:p>
    <w:p w14:paraId="033AB40A" w14:textId="77777777" w:rsidR="00BD3A1C" w:rsidRDefault="00C85CF5">
      <w:pPr>
        <w:pStyle w:val="TextBodynoindent"/>
        <w:spacing w:after="0"/>
      </w:pPr>
      <w:r>
        <w:lastRenderedPageBreak/>
        <w:t xml:space="preserve"> </w:t>
      </w:r>
    </w:p>
    <w:p w14:paraId="7E198F16" w14:textId="085E8B9F" w:rsidR="00BD3A1C" w:rsidRDefault="00C85CF5">
      <w:pPr>
        <w:pStyle w:val="TextBodynoindent"/>
        <w:spacing w:after="0"/>
      </w:pPr>
      <w:r>
        <w:t xml:space="preserve">Figure 19: </w:t>
      </w:r>
      <w:ins w:id="622" w:author="med-frm" w:date="2016-11-15T10:32:00Z">
        <w:r w:rsidR="00A74675">
          <w:t xml:space="preserve">Scatter plot </w:t>
        </w:r>
      </w:ins>
      <w:del w:id="623" w:author="med-frm" w:date="2016-11-15T10:32:00Z">
        <w:r w:rsidDel="00A74675">
          <w:delText>C</w:delText>
        </w:r>
      </w:del>
      <w:ins w:id="624" w:author="med-frm" w:date="2016-11-15T10:32:00Z">
        <w:r w:rsidR="00A74675">
          <w:t>c</w:t>
        </w:r>
      </w:ins>
      <w:r>
        <w:t xml:space="preserve">omparing the proportion of time in PA after approach </w:t>
      </w:r>
      <w:r>
        <w:rPr>
          <w:b/>
        </w:rPr>
        <w:t xml:space="preserve">A </w:t>
      </w:r>
      <w:r>
        <w:t>and proportion of time infant was being moved, over all subjects.</w:t>
      </w:r>
      <w:ins w:id="625" w:author="med-frm" w:date="2016-11-15T10:32:00Z">
        <w:r w:rsidR="00A74675">
          <w:t xml:space="preserve"> X-axis show …., Y-axis show … And you need to introduce the abbreviation</w:t>
        </w:r>
      </w:ins>
      <w:ins w:id="626" w:author="med-frm" w:date="2016-11-15T10:33:00Z">
        <w:r w:rsidR="00A74675">
          <w:t>s used</w:t>
        </w:r>
      </w:ins>
      <w:ins w:id="627" w:author="med-frm" w:date="2016-11-15T10:32:00Z">
        <w:r w:rsidR="00A74675">
          <w:t xml:space="preserve"> in the plot (</w:t>
        </w:r>
      </w:ins>
      <w:ins w:id="628" w:author="med-frm" w:date="2016-11-15T10:33:00Z">
        <w:r w:rsidR="00A74675">
          <w:t xml:space="preserve">i.e. </w:t>
        </w:r>
      </w:ins>
      <w:ins w:id="629" w:author="med-frm" w:date="2016-11-15T10:32:00Z">
        <w:r w:rsidR="00A74675">
          <w:t>IBM, and PA_A)</w:t>
        </w:r>
      </w:ins>
    </w:p>
    <w:p w14:paraId="35934CAF" w14:textId="77777777" w:rsidR="00BD3A1C" w:rsidRDefault="00C85CF5">
      <w:pPr>
        <w:pStyle w:val="TextBodynoindent"/>
      </w:pPr>
      <w:r>
        <w:t xml:space="preserve">  </w:t>
      </w:r>
    </w:p>
    <w:p w14:paraId="6EF1B28F" w14:textId="77777777" w:rsidR="00BD3A1C" w:rsidRDefault="00BD3A1C">
      <w:pPr>
        <w:pStyle w:val="HorizontalLine"/>
      </w:pPr>
    </w:p>
    <w:p w14:paraId="495C01BF" w14:textId="39A825A3" w:rsidR="00BD3A1C" w:rsidRDefault="00C85CF5">
      <w:pPr>
        <w:pStyle w:val="TextBodyindent"/>
        <w:spacing w:after="0"/>
      </w:pPr>
      <w:r>
        <w:t>This</w:t>
      </w:r>
      <w:ins w:id="630" w:author="med-frm" w:date="2016-11-15T10:33:00Z">
        <w:r w:rsidR="00A74675">
          <w:t xml:space="preserve"> is to be expected</w:t>
        </w:r>
      </w:ins>
      <w:del w:id="631" w:author="med-frm" w:date="2016-11-15T10:33:00Z">
        <w:r w:rsidDel="00A74675">
          <w:delText xml:space="preserve"> makes sense</w:delText>
        </w:r>
      </w:del>
      <w:r>
        <w:t xml:space="preserve">, as PA and </w:t>
      </w:r>
      <w:r>
        <w:rPr>
          <w:i/>
        </w:rPr>
        <w:t xml:space="preserve">infant being moved </w:t>
      </w:r>
      <w:r>
        <w:t xml:space="preserve">blocks are extracted with the same procedure, using a slightly different SD </w:t>
      </w:r>
      <w:proofErr w:type="spellStart"/>
      <w:r>
        <w:t>cutpoint</w:t>
      </w:r>
      <w:proofErr w:type="spellEnd"/>
      <w:r>
        <w:t xml:space="preserve">. Considering this, along with the observation, that subtraction does not remove contributing accelerations, but in fact enhances them, it is not surprising these proportions end up being </w:t>
      </w:r>
      <w:commentRangeStart w:id="632"/>
      <w:r>
        <w:t>very similar</w:t>
      </w:r>
      <w:commentRangeEnd w:id="632"/>
      <w:r w:rsidR="00A74675">
        <w:rPr>
          <w:rStyle w:val="CommentReference"/>
          <w:rFonts w:cs="Mangal"/>
        </w:rPr>
        <w:commentReference w:id="632"/>
      </w:r>
      <w:r>
        <w:t xml:space="preserve">. With approaches </w:t>
      </w:r>
      <w:r>
        <w:rPr>
          <w:b/>
        </w:rPr>
        <w:t xml:space="preserve">B </w:t>
      </w:r>
      <w:r>
        <w:t xml:space="preserve">and </w:t>
      </w:r>
      <w:r>
        <w:rPr>
          <w:b/>
        </w:rPr>
        <w:t xml:space="preserve">C </w:t>
      </w:r>
      <w:r>
        <w:t xml:space="preserve">better results can be expected. PA extraction based on approach </w:t>
      </w:r>
      <w:r>
        <w:rPr>
          <w:b/>
        </w:rPr>
        <w:t>B</w:t>
      </w:r>
      <w:r>
        <w:t xml:space="preserve"> resulted in infant being in PA on an average of 34.3% of his ’own time’, with min 23.0%, max 45.0% and SD 5.4%, while based on approach </w:t>
      </w:r>
      <w:r>
        <w:rPr>
          <w:b/>
        </w:rPr>
        <w:t>C</w:t>
      </w:r>
      <w:r>
        <w:t xml:space="preserve">, infant was in PA on an average 32.5% of his ’own time’, with min 21.9%, max 42.0% and SD 4.8%. </w:t>
      </w:r>
      <w:r>
        <w:br/>
        <w:t xml:space="preserve">These numbers are similar, although one would expect them to differ more, since </w:t>
      </w:r>
      <w:del w:id="633" w:author="med-frm" w:date="2016-11-15T10:34:00Z">
        <w:r w:rsidDel="00A74675">
          <w:delText xml:space="preserve">first </w:delText>
        </w:r>
      </w:del>
      <w:r>
        <w:t xml:space="preserve">approach </w:t>
      </w:r>
      <w:ins w:id="634" w:author="med-frm" w:date="2016-11-15T10:34:00Z">
        <w:r w:rsidR="00A74675" w:rsidRPr="00A74675">
          <w:rPr>
            <w:b/>
            <w:rPrChange w:id="635" w:author="med-frm" w:date="2016-11-15T10:34:00Z">
              <w:rPr/>
            </w:rPrChange>
          </w:rPr>
          <w:t>B</w:t>
        </w:r>
        <w:r w:rsidR="00A74675">
          <w:t xml:space="preserve"> </w:t>
        </w:r>
      </w:ins>
      <w:r>
        <w:t xml:space="preserve">extracts PA from subtracted absolute intensities that can be negative. One explanation could be that these errors even out and by averaging over the subjects, the final outcome will be similar, example of a boxplot of the two extracted PA values over all subjects in Figure 20. </w:t>
      </w:r>
    </w:p>
    <w:p w14:paraId="69BBE882" w14:textId="77777777" w:rsidR="00BD3A1C" w:rsidRDefault="00BD3A1C">
      <w:pPr>
        <w:pStyle w:val="HorizontalLine"/>
      </w:pPr>
    </w:p>
    <w:p w14:paraId="68D3A12F" w14:textId="77777777" w:rsidR="00BD3A1C" w:rsidRDefault="00C85CF5">
      <w:pPr>
        <w:pStyle w:val="TextBody"/>
      </w:pPr>
      <w:r>
        <w:t xml:space="preserve">  </w:t>
      </w:r>
      <w:bookmarkStart w:id="636" w:name="x1-12002r20"/>
      <w:bookmarkEnd w:id="636"/>
      <w:r>
        <w:t xml:space="preserve">  </w:t>
      </w:r>
    </w:p>
    <w:p w14:paraId="19DB7FBD" w14:textId="77777777" w:rsidR="00BD3A1C" w:rsidRDefault="00C85CF5">
      <w:pPr>
        <w:pStyle w:val="TextBodynoindent"/>
        <w:spacing w:after="0"/>
      </w:pPr>
      <w:r>
        <w:t xml:space="preserve"> </w:t>
      </w:r>
    </w:p>
    <w:p w14:paraId="14C02C36" w14:textId="48827D6B" w:rsidR="00BD3A1C" w:rsidRDefault="00C85CF5">
      <w:pPr>
        <w:pStyle w:val="TextBodynoindent"/>
        <w:spacing w:after="0"/>
      </w:pPr>
      <w:r>
        <w:t xml:space="preserve">Figure 20: </w:t>
      </w:r>
      <w:ins w:id="637" w:author="med-frm" w:date="2016-11-15T10:34:00Z">
        <w:r w:rsidR="00A74675">
          <w:t xml:space="preserve">Boxplot </w:t>
        </w:r>
      </w:ins>
      <w:del w:id="638" w:author="med-frm" w:date="2016-11-15T10:35:00Z">
        <w:r w:rsidDel="00A74675">
          <w:delText>C</w:delText>
        </w:r>
      </w:del>
      <w:ins w:id="639" w:author="med-frm" w:date="2016-11-15T10:35:00Z">
        <w:r w:rsidR="00A74675">
          <w:t>c</w:t>
        </w:r>
      </w:ins>
      <w:r>
        <w:t xml:space="preserve">omparing the proportion of time in PA between approaches </w:t>
      </w:r>
      <w:r>
        <w:rPr>
          <w:b/>
        </w:rPr>
        <w:t xml:space="preserve">B </w:t>
      </w:r>
      <w:r>
        <w:t xml:space="preserve">and </w:t>
      </w:r>
      <w:r>
        <w:rPr>
          <w:b/>
        </w:rPr>
        <w:t>C</w:t>
      </w:r>
      <w:r>
        <w:t>, over all subjects.</w:t>
      </w:r>
    </w:p>
    <w:p w14:paraId="2B6CD016" w14:textId="77777777" w:rsidR="00BD3A1C" w:rsidRDefault="00C85CF5">
      <w:pPr>
        <w:pStyle w:val="TextBodynoindent"/>
      </w:pPr>
      <w:r>
        <w:t xml:space="preserve">  </w:t>
      </w:r>
    </w:p>
    <w:p w14:paraId="0877A5E0" w14:textId="77777777" w:rsidR="00BD3A1C" w:rsidRDefault="00BD3A1C">
      <w:pPr>
        <w:pStyle w:val="HorizontalLine"/>
      </w:pPr>
    </w:p>
    <w:p w14:paraId="71233998" w14:textId="77777777" w:rsidR="00BD3A1C" w:rsidRDefault="00C85CF5">
      <w:pPr>
        <w:pStyle w:val="TextBodyindent"/>
        <w:spacing w:after="0"/>
      </w:pPr>
      <w:r>
        <w:t xml:space="preserve">When examining these numbers along with the proportion of time the infant was being moved, plots still exhibit slight correlation between the two variables, with exception of a few outliers, example in Figure 21. </w:t>
      </w:r>
    </w:p>
    <w:p w14:paraId="6F657766" w14:textId="77777777" w:rsidR="00BD3A1C" w:rsidRDefault="00BD3A1C">
      <w:pPr>
        <w:pStyle w:val="HorizontalLine"/>
      </w:pPr>
    </w:p>
    <w:p w14:paraId="22A27593" w14:textId="77777777" w:rsidR="00BD3A1C" w:rsidRDefault="00C85CF5">
      <w:pPr>
        <w:pStyle w:val="TextBody"/>
      </w:pPr>
      <w:r>
        <w:t xml:space="preserve">  </w:t>
      </w:r>
      <w:bookmarkStart w:id="640" w:name="x1-12003r21"/>
      <w:bookmarkEnd w:id="640"/>
      <w:r>
        <w:t xml:space="preserve">  </w:t>
      </w:r>
    </w:p>
    <w:p w14:paraId="4D854312" w14:textId="77777777" w:rsidR="00BD3A1C" w:rsidRDefault="00BD3A1C">
      <w:pPr>
        <w:pStyle w:val="TextBodynoindent"/>
        <w:spacing w:after="0"/>
      </w:pPr>
    </w:p>
    <w:p w14:paraId="0C6AEC00" w14:textId="77777777" w:rsidR="00BD3A1C" w:rsidRDefault="00C85CF5">
      <w:pPr>
        <w:pStyle w:val="TextBodynoindent"/>
        <w:spacing w:after="0"/>
      </w:pPr>
      <w:r>
        <w:t>Figure 21: Comparing the relationship between the proportions of infants PA and being moved time.</w:t>
      </w:r>
    </w:p>
    <w:p w14:paraId="7CEC6309" w14:textId="77777777" w:rsidR="00BD3A1C" w:rsidRDefault="00C85CF5">
      <w:pPr>
        <w:pStyle w:val="TextBodynoindent"/>
      </w:pPr>
      <w:r>
        <w:t xml:space="preserve">  </w:t>
      </w:r>
    </w:p>
    <w:p w14:paraId="13A04277" w14:textId="77777777" w:rsidR="00BD3A1C" w:rsidRDefault="00BD3A1C">
      <w:pPr>
        <w:pStyle w:val="HorizontalLine"/>
      </w:pPr>
    </w:p>
    <w:p w14:paraId="06227BD1" w14:textId="77777777" w:rsidR="00BD3A1C" w:rsidRDefault="00C85CF5">
      <w:pPr>
        <w:pStyle w:val="TextBodyindent"/>
        <w:spacing w:after="0"/>
      </w:pPr>
      <w:r>
        <w:t xml:space="preserve">Over all subjects, the proportion of time in PA after approach </w:t>
      </w:r>
      <w:r>
        <w:rPr>
          <w:b/>
        </w:rPr>
        <w:t xml:space="preserve">B </w:t>
      </w:r>
      <w:r>
        <w:t xml:space="preserve">and the proportion of time the infant was being moved produced a </w:t>
      </w:r>
      <w:proofErr w:type="spellStart"/>
      <w:r>
        <w:t>Spearmans</w:t>
      </w:r>
      <w:proofErr w:type="spellEnd"/>
      <w:r>
        <w:t xml:space="preserve"> rank correlation coefficient of 0.48 with p-value 0.0072, while with the proportion of time in PA after approach </w:t>
      </w:r>
      <w:r>
        <w:rPr>
          <w:b/>
        </w:rPr>
        <w:t xml:space="preserve">C </w:t>
      </w:r>
      <w:r>
        <w:t xml:space="preserve">the coefficient was 0.64 with p-value </w:t>
      </w:r>
      <w:commentRangeStart w:id="641"/>
      <w:r>
        <w:rPr>
          <w:i/>
        </w:rPr>
        <w:t>2e-04</w:t>
      </w:r>
      <w:commentRangeEnd w:id="641"/>
      <w:r w:rsidR="00A74675">
        <w:rPr>
          <w:rStyle w:val="CommentReference"/>
          <w:rFonts w:cs="Mangal"/>
        </w:rPr>
        <w:commentReference w:id="641"/>
      </w:r>
      <w:r>
        <w:t xml:space="preserve">. One could speculate that such correlation is due to the left overs of the contributing accelerations, although there is a chance that caretakers influence infants own PA by interaction. Moving on to approach </w:t>
      </w:r>
      <w:r>
        <w:rPr>
          <w:b/>
        </w:rPr>
        <w:t>D</w:t>
      </w:r>
      <w:r>
        <w:t xml:space="preserve">, PA extraction resulted in an average of 25.5% of infants ’own time’, with min 12.3%, max 47.6% and SD 0.09%. </w:t>
      </w:r>
      <w:proofErr w:type="spellStart"/>
      <w:r>
        <w:t>Spearmans</w:t>
      </w:r>
      <w:proofErr w:type="spellEnd"/>
      <w:r>
        <w:t xml:space="preserve"> rank correlation coefficient for the comparison of the proportion of time in PA after approach </w:t>
      </w:r>
      <w:r>
        <w:rPr>
          <w:b/>
        </w:rPr>
        <w:t>D</w:t>
      </w:r>
      <w:r>
        <w:t xml:space="preserve"> and the proportion of time the infant was being moved resulted in 0.41 with a p-value 0.0236. Scatterplot of proportion of time in PA vs. proportion of time being moved in Figure 22.</w:t>
      </w:r>
    </w:p>
    <w:p w14:paraId="73F4B752" w14:textId="77777777" w:rsidR="00BD3A1C" w:rsidRDefault="00BD3A1C">
      <w:pPr>
        <w:pStyle w:val="HorizontalLine"/>
      </w:pPr>
    </w:p>
    <w:p w14:paraId="0E29C00D" w14:textId="77777777" w:rsidR="00BD3A1C" w:rsidRDefault="00C85CF5">
      <w:pPr>
        <w:pStyle w:val="TextBody"/>
      </w:pPr>
      <w:r>
        <w:t xml:space="preserve">  </w:t>
      </w:r>
      <w:bookmarkStart w:id="642" w:name="x1-12004r22"/>
      <w:bookmarkEnd w:id="642"/>
      <w:r>
        <w:t xml:space="preserve">  </w:t>
      </w:r>
    </w:p>
    <w:p w14:paraId="72B95E8E" w14:textId="77777777" w:rsidR="00BD3A1C" w:rsidRDefault="00C85CF5">
      <w:pPr>
        <w:pStyle w:val="TextBodynoindent"/>
        <w:spacing w:after="0"/>
      </w:pPr>
      <w:r>
        <w:t xml:space="preserve"> </w:t>
      </w:r>
    </w:p>
    <w:p w14:paraId="4C6D5164" w14:textId="77777777" w:rsidR="00BD3A1C" w:rsidRDefault="00C85CF5">
      <w:pPr>
        <w:pStyle w:val="TextBodynoindent"/>
        <w:spacing w:after="0"/>
      </w:pPr>
      <w:r>
        <w:lastRenderedPageBreak/>
        <w:t xml:space="preserve">Figure 22: Comparing the proportion of time in PA after approach </w:t>
      </w:r>
      <w:r>
        <w:rPr>
          <w:b/>
        </w:rPr>
        <w:t xml:space="preserve">D </w:t>
      </w:r>
      <w:r>
        <w:t>and the proportion of time the infant was being moved, over all subjects.</w:t>
      </w:r>
    </w:p>
    <w:p w14:paraId="18D84112" w14:textId="77777777" w:rsidR="00BD3A1C" w:rsidRDefault="00C85CF5">
      <w:pPr>
        <w:pStyle w:val="TextBodynoindent"/>
      </w:pPr>
      <w:r>
        <w:t xml:space="preserve">  </w:t>
      </w:r>
    </w:p>
    <w:p w14:paraId="3B451DEA" w14:textId="77777777" w:rsidR="00BD3A1C" w:rsidRDefault="00BD3A1C">
      <w:pPr>
        <w:pStyle w:val="HorizontalLine"/>
      </w:pPr>
    </w:p>
    <w:p w14:paraId="659973B2" w14:textId="7949770F" w:rsidR="00BD3A1C" w:rsidRDefault="00C85CF5">
      <w:pPr>
        <w:pStyle w:val="TextBodyindent"/>
        <w:spacing w:after="0"/>
      </w:pPr>
      <w:r>
        <w:t>Although there is less significant correlation th</w:t>
      </w:r>
      <w:ins w:id="643" w:author="med-frm" w:date="2016-11-15T10:36:00Z">
        <w:r w:rsidR="00A74675">
          <w:t>a</w:t>
        </w:r>
      </w:ins>
      <w:del w:id="644" w:author="med-frm" w:date="2016-11-15T10:36:00Z">
        <w:r w:rsidDel="00A74675">
          <w:delText>e</w:delText>
        </w:r>
      </w:del>
      <w:r>
        <w:t xml:space="preserve">n in previous approaches, there is still a substantial amount, but again with uncertainty, whether this </w:t>
      </w:r>
      <w:ins w:id="645" w:author="med-frm" w:date="2016-11-15T10:36:00Z">
        <w:r w:rsidR="00A74675">
          <w:t xml:space="preserve">is </w:t>
        </w:r>
      </w:ins>
      <w:r>
        <w:t xml:space="preserve">due to the contributing accelerations, same procedure of extraction, or caretakers interference. So far, all the extracted PA variables were liable to be confounded by the contributing accelerations. With the last approach, one would expect to have no correlation with the proportion of the time infant was moved, since it had all been removed and the final PA variable should not be confounded. </w:t>
      </w:r>
      <w:r>
        <w:br/>
        <w:t xml:space="preserve">While the resulting proportion of time the infant was in PA, based on approach </w:t>
      </w:r>
      <w:r>
        <w:rPr>
          <w:b/>
        </w:rPr>
        <w:t>E</w:t>
      </w:r>
      <w:r>
        <w:t xml:space="preserve">, was on average 19.4% with minimum 12.8%, maximum 26.0% and SD 3.2%, when correlating the proportion of time in PA with the proportion of time being moved, </w:t>
      </w:r>
      <w:proofErr w:type="spellStart"/>
      <w:r>
        <w:t>Spearmans</w:t>
      </w:r>
      <w:proofErr w:type="spellEnd"/>
      <w:r>
        <w:t xml:space="preserve"> rank correlation coefficient results in -0.42 with p-value 0.0218. </w:t>
      </w:r>
      <w:commentRangeStart w:id="646"/>
      <w:r>
        <w:t>The sign and quantity of correlation imply that there is a negative relationship between the two</w:t>
      </w:r>
      <w:commentRangeEnd w:id="646"/>
      <w:r w:rsidR="00A74675">
        <w:rPr>
          <w:rStyle w:val="CommentReference"/>
          <w:rFonts w:cs="Mangal"/>
        </w:rPr>
        <w:commentReference w:id="646"/>
      </w:r>
      <w:r>
        <w:t xml:space="preserve">. Scatterplot of the proportion of time in PA vs. proportion of time being moved in Figure 23. Considering only the methodological reasons for this implication, one could speculate that by removing all the parts where the infant was being moved, in a short time period of 48 hours, will result in very little measurement left for the infants PA to be detected. Keeping in mind the infants at </w:t>
      </w:r>
      <w:proofErr w:type="gramStart"/>
      <w:r>
        <w:t>4 month</w:t>
      </w:r>
      <w:proofErr w:type="gramEnd"/>
      <w:r>
        <w:t xml:space="preserve"> old age are very dependent on the caretaker, especially while awake, one can also speculate, the majority of measurement left after approach </w:t>
      </w:r>
      <w:r>
        <w:rPr>
          <w:b/>
        </w:rPr>
        <w:t xml:space="preserve">E </w:t>
      </w:r>
      <w:r>
        <w:t xml:space="preserve">will belong to the time when infant was sleeping. Such interference could leave consequences, even if the final PA variable is normalized with the amount of time left after the approach. More can be explored and validated with the help of diaries, kept by the </w:t>
      </w:r>
      <w:proofErr w:type="gramStart"/>
      <w:r>
        <w:t>infants</w:t>
      </w:r>
      <w:proofErr w:type="gramEnd"/>
      <w:r>
        <w:t xml:space="preserve"> mothers. This is discussed in the next chapter, where the rest of the extracted variables are also analyzed. </w:t>
      </w:r>
    </w:p>
    <w:p w14:paraId="4AF85DC3" w14:textId="77777777" w:rsidR="00BD3A1C" w:rsidRDefault="00BD3A1C">
      <w:pPr>
        <w:pStyle w:val="HorizontalLine"/>
      </w:pPr>
    </w:p>
    <w:p w14:paraId="3531E379" w14:textId="77777777" w:rsidR="00BD3A1C" w:rsidRDefault="00C85CF5">
      <w:pPr>
        <w:pStyle w:val="TextBody"/>
      </w:pPr>
      <w:r>
        <w:t xml:space="preserve">  </w:t>
      </w:r>
      <w:bookmarkStart w:id="647" w:name="x1-12005r23"/>
      <w:bookmarkEnd w:id="647"/>
      <w:r>
        <w:t xml:space="preserve">  </w:t>
      </w:r>
    </w:p>
    <w:p w14:paraId="55F0666F" w14:textId="77777777" w:rsidR="00BD3A1C" w:rsidRDefault="00C85CF5">
      <w:pPr>
        <w:pStyle w:val="TextBodynoindent"/>
        <w:spacing w:after="0"/>
      </w:pPr>
      <w:r>
        <w:t xml:space="preserve"> </w:t>
      </w:r>
    </w:p>
    <w:p w14:paraId="02968320" w14:textId="77777777" w:rsidR="00BD3A1C" w:rsidRDefault="00C85CF5">
      <w:pPr>
        <w:pStyle w:val="TextBodynoindent"/>
        <w:spacing w:after="0"/>
      </w:pPr>
      <w:r>
        <w:t xml:space="preserve">Figure 23: Relationship between the proportion of infants PA after approach </w:t>
      </w:r>
      <w:r>
        <w:rPr>
          <w:b/>
        </w:rPr>
        <w:t xml:space="preserve">E </w:t>
      </w:r>
      <w:r>
        <w:t>and proportion of being moved time.</w:t>
      </w:r>
    </w:p>
    <w:p w14:paraId="63310B16" w14:textId="77777777" w:rsidR="00BD3A1C" w:rsidRDefault="00C85CF5">
      <w:pPr>
        <w:pStyle w:val="TextBodynoindent"/>
      </w:pPr>
      <w:r>
        <w:t xml:space="preserve">  </w:t>
      </w:r>
    </w:p>
    <w:p w14:paraId="6B832821" w14:textId="77777777" w:rsidR="00BD3A1C" w:rsidRDefault="00BD3A1C">
      <w:pPr>
        <w:pStyle w:val="HorizontalLine"/>
      </w:pPr>
    </w:p>
    <w:p w14:paraId="21A7625E" w14:textId="77777777" w:rsidR="00BD3A1C" w:rsidRDefault="00C85CF5">
      <w:pPr>
        <w:pStyle w:val="Heading3"/>
      </w:pPr>
      <w:bookmarkStart w:id="648" w:name="x1-12006r23"/>
      <w:bookmarkEnd w:id="648"/>
      <w:r>
        <w:t xml:space="preserve">V </w:t>
      </w:r>
      <w:bookmarkStart w:id="649" w:name="x1-130005"/>
      <w:bookmarkEnd w:id="649"/>
      <w:r>
        <w:t>Validation against sleeping and feeding diary</w:t>
      </w:r>
    </w:p>
    <w:p w14:paraId="2D7564AD" w14:textId="0A879446" w:rsidR="00BD3A1C" w:rsidRDefault="00C85CF5">
      <w:pPr>
        <w:pStyle w:val="TextBodynoindent"/>
        <w:spacing w:after="0"/>
      </w:pPr>
      <w:r>
        <w:t>During the free living experiment, the mothers were instructed to keep a diary of the infants feeding and sleeping habits, along with other valuable information regarding the experiment, like for example removal and reattachment of the accelerometer</w:t>
      </w:r>
      <w:ins w:id="650" w:author="med-frm" w:date="2016-11-15T10:38:00Z">
        <w:r w:rsidR="00EF7B95">
          <w:t>s</w:t>
        </w:r>
      </w:ins>
      <w:r>
        <w:t xml:space="preserve">. All subjects had the diary data available, except one, where the diary was missing. The diary consisted of printed forms, example in </w:t>
      </w:r>
      <w:commentRangeStart w:id="651"/>
      <w:r>
        <w:t xml:space="preserve">Supplements. </w:t>
      </w:r>
      <w:commentRangeEnd w:id="651"/>
      <w:r w:rsidR="00EF7B95">
        <w:rPr>
          <w:rStyle w:val="CommentReference"/>
          <w:rFonts w:cs="Mangal"/>
        </w:rPr>
        <w:commentReference w:id="651"/>
      </w:r>
      <w:ins w:id="652" w:author="med-frm" w:date="2016-11-15T10:38:00Z">
        <w:r w:rsidR="00EF7B95">
          <w:t>With</w:t>
        </w:r>
      </w:ins>
      <w:del w:id="653" w:author="med-frm" w:date="2016-11-15T10:38:00Z">
        <w:r w:rsidDel="00EF7B95">
          <w:delText>Besides</w:delText>
        </w:r>
      </w:del>
      <w:r>
        <w:t xml:space="preserve"> a few exceptions, the mothers started keeping diary notations on the second day, from midnight on. This already presents a drawback, since the accelerometer data was recorded only for 48 hours from the morning of the first day on, meaning that out of those 48 hours, approximately 15 hours will not have corresponding diary notations. </w:t>
      </w:r>
      <w:r>
        <w:br/>
        <w:t xml:space="preserve">Since the diaries were filled by handwriting, the notations </w:t>
      </w:r>
      <w:del w:id="654" w:author="med-frm" w:date="2016-11-15T10:38:00Z">
        <w:r w:rsidDel="00EF7B95">
          <w:delText xml:space="preserve">inside </w:delText>
        </w:r>
      </w:del>
      <w:r>
        <w:t>had to be digitized</w:t>
      </w:r>
      <w:del w:id="655" w:author="med-frm" w:date="2016-11-15T10:38:00Z">
        <w:r w:rsidDel="00EF7B95">
          <w:delText>,</w:delText>
        </w:r>
      </w:del>
      <w:r>
        <w:t xml:space="preserve"> to enable automatic comparison and validation. Although one could attempt to achieve this automatically by document scanning and image analysis, such approach would be too complicated and time-consuming for the </w:t>
      </w:r>
      <w:del w:id="656" w:author="med-frm" w:date="2016-11-15T10:38:00Z">
        <w:r w:rsidDel="00EF7B95">
          <w:delText xml:space="preserve">needs of </w:delText>
        </w:r>
      </w:del>
      <w:r>
        <w:t>this project, where only 30 documents had to processed. Therefor these documents were examined manually, which was nevertheless still very time consuming and error prone. For several reasons, a substantial amount of error was also introduced by the mothers keeping the notations. Mainly this was due to rounding up the noted time, having trouble keeping up with notations and then not being able to recall the time of certain occurrences.</w:t>
      </w:r>
      <w:r>
        <w:br/>
        <w:t xml:space="preserve">First, the diary forms enabled notation of accelerometer removal and reattachment, where the mothers had to </w:t>
      </w:r>
      <w:r>
        <w:lastRenderedPageBreak/>
        <w:t xml:space="preserve">note which of the accelerometers is being taken off, corresponding comments and the absolute time of removal and reattachment. Frequently, the mothers commented that the accelerometer was forgotten to be put back on after removal and the times noted are </w:t>
      </w:r>
      <w:proofErr w:type="spellStart"/>
      <w:r>
        <w:t>therefor</w:t>
      </w:r>
      <w:proofErr w:type="spellEnd"/>
      <w:r>
        <w:t xml:space="preserve"> approximate. Secondly, the diary forms included a schedule over 24 hours, over a week, where the mothers were instructed to note the</w:t>
      </w:r>
      <w:ins w:id="657" w:author="med-frm" w:date="2016-11-15T10:39:00Z">
        <w:r w:rsidR="00EF7B95">
          <w:t xml:space="preserve"> time periods where the</w:t>
        </w:r>
      </w:ins>
      <w:r>
        <w:t xml:space="preserve"> infant</w:t>
      </w:r>
      <w:del w:id="658" w:author="med-frm" w:date="2016-11-15T10:40:00Z">
        <w:r w:rsidDel="00EF7B95">
          <w:delText>s</w:delText>
        </w:r>
      </w:del>
      <w:ins w:id="659" w:author="med-frm" w:date="2016-11-15T10:40:00Z">
        <w:r w:rsidR="00EF7B95">
          <w:t xml:space="preserve"> was</w:t>
        </w:r>
      </w:ins>
      <w:r>
        <w:t xml:space="preserve"> sleeping </w:t>
      </w:r>
      <w:del w:id="660" w:author="med-frm" w:date="2016-11-15T10:40:00Z">
        <w:r w:rsidDel="00EF7B95">
          <w:delText xml:space="preserve">time </w:delText>
        </w:r>
      </w:del>
      <w:r>
        <w:t xml:space="preserve">with a </w:t>
      </w:r>
      <w:ins w:id="661" w:author="med-frm" w:date="2016-11-15T10:39:00Z">
        <w:r w:rsidR="00EF7B95">
          <w:t>line</w:t>
        </w:r>
      </w:ins>
      <w:del w:id="662" w:author="med-frm" w:date="2016-11-15T10:39:00Z">
        <w:r w:rsidDel="00EF7B95">
          <w:delText>stroke</w:delText>
        </w:r>
      </w:del>
      <w:r>
        <w:t xml:space="preserve">. As one can see in the </w:t>
      </w:r>
      <w:commentRangeStart w:id="663"/>
      <w:r>
        <w:t xml:space="preserve">Supplements, </w:t>
      </w:r>
      <w:commentRangeEnd w:id="663"/>
      <w:r w:rsidR="00EF7B95">
        <w:rPr>
          <w:rStyle w:val="CommentReference"/>
          <w:rFonts w:cs="Mangal"/>
        </w:rPr>
        <w:commentReference w:id="663"/>
      </w:r>
      <w:r>
        <w:t xml:space="preserve">the sleeping schedule is not so big, meaning that the space for one hour is very small. Consequently, it was difficult for the mothers to keep accurate and consistent notations of infants sleeping time. The noted times became even less accurate, when the mothers forgot to </w:t>
      </w:r>
      <w:del w:id="664" w:author="med-frm" w:date="2016-11-15T10:41:00Z">
        <w:r w:rsidDel="00D67544">
          <w:delText xml:space="preserve">note </w:delText>
        </w:r>
      </w:del>
      <w:r>
        <w:t>regularly</w:t>
      </w:r>
      <w:ins w:id="665" w:author="med-frm" w:date="2016-11-15T10:41:00Z">
        <w:r w:rsidR="00D67544">
          <w:t xml:space="preserve"> make notes in the diary</w:t>
        </w:r>
      </w:ins>
      <w:r>
        <w:t xml:space="preserve"> and had to </w:t>
      </w:r>
      <w:del w:id="666" w:author="med-frm" w:date="2016-11-15T10:41:00Z">
        <w:r w:rsidDel="00D67544">
          <w:delText xml:space="preserve">therefor </w:delText>
        </w:r>
      </w:del>
      <w:r>
        <w:t xml:space="preserve">recall the approximate times of sleeping. </w:t>
      </w:r>
      <w:commentRangeStart w:id="667"/>
      <w:r>
        <w:t xml:space="preserve">For the validation and comparison of data analysis, absolute timestamps were needed and had to be </w:t>
      </w:r>
      <w:proofErr w:type="spellStart"/>
      <w:r>
        <w:t>therefor</w:t>
      </w:r>
      <w:proofErr w:type="spellEnd"/>
      <w:r>
        <w:t xml:space="preserve"> created manually, by examining these schedules, which introduced even more error. The final timestamps were therefor liable to be very approximate and error prone and one should begin to question whether comparison and validation against such timestamps is useful and valid itself</w:t>
      </w:r>
      <w:commentRangeEnd w:id="667"/>
      <w:r w:rsidR="00D67544">
        <w:rPr>
          <w:rStyle w:val="CommentReference"/>
          <w:rFonts w:cs="Mangal"/>
        </w:rPr>
        <w:commentReference w:id="667"/>
      </w:r>
      <w:r>
        <w:t xml:space="preserve">. Last, mothers were instructed to keep a diary of infants feeding time, by noting down the begin time and duration of feeding, </w:t>
      </w:r>
      <w:del w:id="668" w:author="med-frm" w:date="2016-11-15T10:39:00Z">
        <w:r w:rsidDel="00EF7B95">
          <w:delText xml:space="preserve">  </w:delText>
        </w:r>
      </w:del>
      <w:r>
        <w:t xml:space="preserve">along with a few other comments, not relevant for this project. Feeding notations had to be transformed into begin and end timestamps, to enable validation and comparison. Example of the final data table, created manually based on a diary in Table 1. </w:t>
      </w:r>
    </w:p>
    <w:p w14:paraId="0BA400FD" w14:textId="77777777" w:rsidR="00BD3A1C" w:rsidRDefault="00C85CF5">
      <w:pPr>
        <w:pStyle w:val="TextBodynoindent"/>
      </w:pPr>
      <w:r>
        <w:t xml:space="preserve">  </w:t>
      </w:r>
    </w:p>
    <w:p w14:paraId="2DC6AFF8" w14:textId="77777777" w:rsidR="00BD3A1C" w:rsidRDefault="00BD3A1C">
      <w:pPr>
        <w:pStyle w:val="HorizontalLine"/>
      </w:pPr>
      <w:bookmarkStart w:id="669" w:name="x1-13001r1"/>
      <w:bookmarkEnd w:id="669"/>
    </w:p>
    <w:p w14:paraId="3A599091" w14:textId="77777777" w:rsidR="00BD3A1C" w:rsidRDefault="00C85CF5">
      <w:pPr>
        <w:pStyle w:val="TextBody"/>
        <w:spacing w:after="0"/>
      </w:pPr>
      <w:r>
        <w:t xml:space="preserve">  </w:t>
      </w:r>
    </w:p>
    <w:p w14:paraId="190BCB7E" w14:textId="77777777" w:rsidR="00BD3A1C" w:rsidRDefault="00BD3A1C">
      <w:pPr>
        <w:rPr>
          <w:sz w:val="4"/>
          <w:szCs w:val="4"/>
        </w:rPr>
      </w:pPr>
      <w:bookmarkStart w:id="670" w:name="TBL-2"/>
      <w:bookmarkStart w:id="671" w:name="TBL-2-1g"/>
      <w:bookmarkStart w:id="672" w:name="TBL-2-1"/>
      <w:bookmarkStart w:id="673" w:name="TBL-2-2g"/>
      <w:bookmarkStart w:id="674" w:name="TBL-2-2"/>
      <w:bookmarkStart w:id="675" w:name="TBL-2-3g"/>
      <w:bookmarkStart w:id="676" w:name="TBL-2-3"/>
      <w:bookmarkStart w:id="677" w:name="TBL-2-4g"/>
      <w:bookmarkStart w:id="678" w:name="TBL-2-4"/>
      <w:bookmarkStart w:id="679" w:name="TBL-2-5g"/>
      <w:bookmarkStart w:id="680" w:name="TBL-2-5"/>
      <w:bookmarkStart w:id="681" w:name="TBL-2-6g"/>
      <w:bookmarkStart w:id="682" w:name="TBL-2-6"/>
      <w:bookmarkEnd w:id="670"/>
      <w:bookmarkEnd w:id="671"/>
      <w:bookmarkEnd w:id="672"/>
      <w:bookmarkEnd w:id="673"/>
      <w:bookmarkEnd w:id="674"/>
      <w:bookmarkEnd w:id="675"/>
      <w:bookmarkEnd w:id="676"/>
      <w:bookmarkEnd w:id="677"/>
      <w:bookmarkEnd w:id="678"/>
      <w:bookmarkEnd w:id="679"/>
      <w:bookmarkEnd w:id="680"/>
      <w:bookmarkEnd w:id="681"/>
      <w:bookmarkEnd w:id="682"/>
    </w:p>
    <w:tbl>
      <w:tblPr>
        <w:tblW w:w="10539" w:type="dxa"/>
        <w:tblCellMar>
          <w:left w:w="0" w:type="dxa"/>
          <w:right w:w="0" w:type="dxa"/>
        </w:tblCellMar>
        <w:tblLook w:val="0000" w:firstRow="0" w:lastRow="0" w:firstColumn="0" w:lastColumn="0" w:noHBand="0" w:noVBand="0"/>
      </w:tblPr>
      <w:tblGrid>
        <w:gridCol w:w="1766"/>
        <w:gridCol w:w="1751"/>
        <w:gridCol w:w="1751"/>
        <w:gridCol w:w="1751"/>
        <w:gridCol w:w="1751"/>
        <w:gridCol w:w="1769"/>
      </w:tblGrid>
      <w:tr w:rsidR="00BD3A1C" w14:paraId="14E8337E" w14:textId="77777777">
        <w:tc>
          <w:tcPr>
            <w:tcW w:w="1766" w:type="dxa"/>
            <w:shd w:val="clear" w:color="auto" w:fill="auto"/>
            <w:vAlign w:val="center"/>
          </w:tcPr>
          <w:p w14:paraId="748A58D1" w14:textId="77777777" w:rsidR="00BD3A1C" w:rsidRDefault="00BD3A1C">
            <w:pPr>
              <w:pStyle w:val="HorizontalLine"/>
            </w:pPr>
          </w:p>
        </w:tc>
        <w:tc>
          <w:tcPr>
            <w:tcW w:w="1751" w:type="dxa"/>
            <w:shd w:val="clear" w:color="auto" w:fill="auto"/>
            <w:vAlign w:val="center"/>
          </w:tcPr>
          <w:p w14:paraId="7A7E4508" w14:textId="77777777" w:rsidR="00BD3A1C" w:rsidRDefault="00BD3A1C">
            <w:pPr>
              <w:pStyle w:val="HorizontalLine"/>
            </w:pPr>
          </w:p>
        </w:tc>
        <w:tc>
          <w:tcPr>
            <w:tcW w:w="1751" w:type="dxa"/>
            <w:shd w:val="clear" w:color="auto" w:fill="auto"/>
            <w:vAlign w:val="center"/>
          </w:tcPr>
          <w:p w14:paraId="592B2E87" w14:textId="77777777" w:rsidR="00BD3A1C" w:rsidRDefault="00BD3A1C">
            <w:pPr>
              <w:pStyle w:val="HorizontalLine"/>
            </w:pPr>
          </w:p>
        </w:tc>
        <w:tc>
          <w:tcPr>
            <w:tcW w:w="1751" w:type="dxa"/>
            <w:shd w:val="clear" w:color="auto" w:fill="auto"/>
            <w:vAlign w:val="center"/>
          </w:tcPr>
          <w:p w14:paraId="68A4DD2A" w14:textId="77777777" w:rsidR="00BD3A1C" w:rsidRDefault="00BD3A1C">
            <w:pPr>
              <w:pStyle w:val="HorizontalLine"/>
            </w:pPr>
          </w:p>
        </w:tc>
        <w:tc>
          <w:tcPr>
            <w:tcW w:w="1751" w:type="dxa"/>
            <w:shd w:val="clear" w:color="auto" w:fill="auto"/>
            <w:vAlign w:val="center"/>
          </w:tcPr>
          <w:p w14:paraId="17C57238" w14:textId="77777777" w:rsidR="00BD3A1C" w:rsidRDefault="00BD3A1C">
            <w:pPr>
              <w:pStyle w:val="HorizontalLine"/>
            </w:pPr>
          </w:p>
        </w:tc>
        <w:tc>
          <w:tcPr>
            <w:tcW w:w="1769" w:type="dxa"/>
            <w:shd w:val="clear" w:color="auto" w:fill="auto"/>
            <w:vAlign w:val="center"/>
          </w:tcPr>
          <w:p w14:paraId="0CBB9FA5" w14:textId="77777777" w:rsidR="00BD3A1C" w:rsidRDefault="00BD3A1C">
            <w:pPr>
              <w:pStyle w:val="HorizontalLine"/>
            </w:pPr>
            <w:bookmarkStart w:id="683" w:name="TBL-2-1-"/>
            <w:bookmarkStart w:id="684" w:name="TBL-2-1-1"/>
            <w:bookmarkEnd w:id="683"/>
            <w:bookmarkEnd w:id="684"/>
          </w:p>
        </w:tc>
      </w:tr>
      <w:tr w:rsidR="00BD3A1C" w14:paraId="15F2BCE7" w14:textId="77777777">
        <w:tc>
          <w:tcPr>
            <w:tcW w:w="1766" w:type="dxa"/>
            <w:shd w:val="clear" w:color="auto" w:fill="auto"/>
            <w:vAlign w:val="center"/>
          </w:tcPr>
          <w:p w14:paraId="2B0C253E" w14:textId="77777777" w:rsidR="00BD3A1C" w:rsidRDefault="00C85CF5">
            <w:pPr>
              <w:pStyle w:val="TableContents"/>
            </w:pPr>
            <w:bookmarkStart w:id="685" w:name="TBL-2-1-2"/>
            <w:bookmarkEnd w:id="685"/>
            <w:r>
              <w:t xml:space="preserve">feeding start </w:t>
            </w:r>
          </w:p>
        </w:tc>
        <w:tc>
          <w:tcPr>
            <w:tcW w:w="1751" w:type="dxa"/>
            <w:shd w:val="clear" w:color="auto" w:fill="auto"/>
            <w:vAlign w:val="center"/>
          </w:tcPr>
          <w:p w14:paraId="0BFD8568" w14:textId="77777777" w:rsidR="00BD3A1C" w:rsidRDefault="00C85CF5">
            <w:pPr>
              <w:pStyle w:val="TableContents"/>
            </w:pPr>
            <w:bookmarkStart w:id="686" w:name="TBL-2-1-3"/>
            <w:bookmarkEnd w:id="686"/>
            <w:r>
              <w:t xml:space="preserve">feeding finish </w:t>
            </w:r>
          </w:p>
        </w:tc>
        <w:tc>
          <w:tcPr>
            <w:tcW w:w="1751" w:type="dxa"/>
            <w:shd w:val="clear" w:color="auto" w:fill="auto"/>
            <w:vAlign w:val="center"/>
          </w:tcPr>
          <w:p w14:paraId="17F39E02" w14:textId="77777777" w:rsidR="00BD3A1C" w:rsidRDefault="00C85CF5">
            <w:pPr>
              <w:pStyle w:val="TableContents"/>
            </w:pPr>
            <w:bookmarkStart w:id="687" w:name="TBL-2-1-4"/>
            <w:bookmarkEnd w:id="687"/>
            <w:r>
              <w:t xml:space="preserve">sleeping start </w:t>
            </w:r>
          </w:p>
        </w:tc>
        <w:tc>
          <w:tcPr>
            <w:tcW w:w="1751" w:type="dxa"/>
            <w:shd w:val="clear" w:color="auto" w:fill="auto"/>
            <w:vAlign w:val="center"/>
          </w:tcPr>
          <w:p w14:paraId="7801612E" w14:textId="77777777" w:rsidR="00BD3A1C" w:rsidRDefault="00C85CF5">
            <w:pPr>
              <w:pStyle w:val="TableContents"/>
            </w:pPr>
            <w:bookmarkStart w:id="688" w:name="TBL-2-1-5"/>
            <w:bookmarkEnd w:id="688"/>
            <w:r>
              <w:t xml:space="preserve">sleeping finish </w:t>
            </w:r>
          </w:p>
        </w:tc>
        <w:tc>
          <w:tcPr>
            <w:tcW w:w="1751" w:type="dxa"/>
            <w:shd w:val="clear" w:color="auto" w:fill="auto"/>
            <w:vAlign w:val="center"/>
          </w:tcPr>
          <w:p w14:paraId="67FA133A" w14:textId="77777777" w:rsidR="00BD3A1C" w:rsidRDefault="00C85CF5">
            <w:pPr>
              <w:pStyle w:val="TableContents"/>
            </w:pPr>
            <w:bookmarkStart w:id="689" w:name="TBL-2-1-6"/>
            <w:bookmarkEnd w:id="689"/>
            <w:r>
              <w:t>torso monitor detached</w:t>
            </w:r>
          </w:p>
        </w:tc>
        <w:tc>
          <w:tcPr>
            <w:tcW w:w="1769" w:type="dxa"/>
            <w:shd w:val="clear" w:color="auto" w:fill="auto"/>
            <w:vAlign w:val="center"/>
          </w:tcPr>
          <w:p w14:paraId="7FC07919" w14:textId="77777777" w:rsidR="00BD3A1C" w:rsidRDefault="00C85CF5">
            <w:pPr>
              <w:pStyle w:val="TableContents"/>
            </w:pPr>
            <w:r>
              <w:t>torso monitor reattached</w:t>
            </w:r>
          </w:p>
        </w:tc>
      </w:tr>
      <w:tr w:rsidR="00BD3A1C" w14:paraId="102FACDD" w14:textId="77777777">
        <w:tc>
          <w:tcPr>
            <w:tcW w:w="1766" w:type="dxa"/>
            <w:shd w:val="clear" w:color="auto" w:fill="auto"/>
            <w:vAlign w:val="center"/>
          </w:tcPr>
          <w:p w14:paraId="1C45B779" w14:textId="77777777" w:rsidR="00BD3A1C" w:rsidRDefault="00BD3A1C">
            <w:pPr>
              <w:pStyle w:val="HorizontalLine"/>
            </w:pPr>
          </w:p>
        </w:tc>
        <w:tc>
          <w:tcPr>
            <w:tcW w:w="1751" w:type="dxa"/>
            <w:shd w:val="clear" w:color="auto" w:fill="auto"/>
            <w:vAlign w:val="center"/>
          </w:tcPr>
          <w:p w14:paraId="399C505C" w14:textId="77777777" w:rsidR="00BD3A1C" w:rsidRDefault="00BD3A1C">
            <w:pPr>
              <w:pStyle w:val="HorizontalLine"/>
            </w:pPr>
          </w:p>
        </w:tc>
        <w:tc>
          <w:tcPr>
            <w:tcW w:w="1751" w:type="dxa"/>
            <w:shd w:val="clear" w:color="auto" w:fill="auto"/>
            <w:vAlign w:val="center"/>
          </w:tcPr>
          <w:p w14:paraId="3CC3A420" w14:textId="77777777" w:rsidR="00BD3A1C" w:rsidRDefault="00BD3A1C">
            <w:pPr>
              <w:pStyle w:val="HorizontalLine"/>
            </w:pPr>
          </w:p>
        </w:tc>
        <w:tc>
          <w:tcPr>
            <w:tcW w:w="1751" w:type="dxa"/>
            <w:shd w:val="clear" w:color="auto" w:fill="auto"/>
            <w:vAlign w:val="center"/>
          </w:tcPr>
          <w:p w14:paraId="387C3D23" w14:textId="77777777" w:rsidR="00BD3A1C" w:rsidRDefault="00BD3A1C">
            <w:pPr>
              <w:pStyle w:val="HorizontalLine"/>
            </w:pPr>
          </w:p>
        </w:tc>
        <w:tc>
          <w:tcPr>
            <w:tcW w:w="1751" w:type="dxa"/>
            <w:shd w:val="clear" w:color="auto" w:fill="auto"/>
            <w:vAlign w:val="center"/>
          </w:tcPr>
          <w:p w14:paraId="11423592" w14:textId="77777777" w:rsidR="00BD3A1C" w:rsidRDefault="00BD3A1C">
            <w:pPr>
              <w:pStyle w:val="HorizontalLine"/>
            </w:pPr>
          </w:p>
        </w:tc>
        <w:tc>
          <w:tcPr>
            <w:tcW w:w="1769" w:type="dxa"/>
            <w:shd w:val="clear" w:color="auto" w:fill="auto"/>
            <w:vAlign w:val="center"/>
          </w:tcPr>
          <w:p w14:paraId="340DCAF3" w14:textId="77777777" w:rsidR="00BD3A1C" w:rsidRDefault="00BD3A1C">
            <w:pPr>
              <w:pStyle w:val="HorizontalLine"/>
            </w:pPr>
            <w:bookmarkStart w:id="690" w:name="TBL-2-2-"/>
            <w:bookmarkStart w:id="691" w:name="TBL-2-2-1"/>
            <w:bookmarkEnd w:id="690"/>
            <w:bookmarkEnd w:id="691"/>
          </w:p>
        </w:tc>
      </w:tr>
      <w:tr w:rsidR="00BD3A1C" w14:paraId="229EDAF3" w14:textId="77777777">
        <w:tc>
          <w:tcPr>
            <w:tcW w:w="1766" w:type="dxa"/>
            <w:shd w:val="clear" w:color="auto" w:fill="auto"/>
            <w:vAlign w:val="center"/>
          </w:tcPr>
          <w:p w14:paraId="100752EF" w14:textId="77777777" w:rsidR="00BD3A1C" w:rsidRDefault="00C85CF5">
            <w:pPr>
              <w:pStyle w:val="TableContents"/>
            </w:pPr>
            <w:bookmarkStart w:id="692" w:name="TBL-2-2-2"/>
            <w:bookmarkEnd w:id="692"/>
            <w:r>
              <w:t>2009-02-10 08:20:00</w:t>
            </w:r>
          </w:p>
        </w:tc>
        <w:tc>
          <w:tcPr>
            <w:tcW w:w="1751" w:type="dxa"/>
            <w:shd w:val="clear" w:color="auto" w:fill="auto"/>
            <w:vAlign w:val="center"/>
          </w:tcPr>
          <w:p w14:paraId="04055A98" w14:textId="77777777" w:rsidR="00BD3A1C" w:rsidRDefault="00C85CF5">
            <w:pPr>
              <w:pStyle w:val="TableContents"/>
            </w:pPr>
            <w:bookmarkStart w:id="693" w:name="TBL-2-2-3"/>
            <w:bookmarkEnd w:id="693"/>
            <w:r>
              <w:t>2009-02-10 08:50:00</w:t>
            </w:r>
          </w:p>
        </w:tc>
        <w:tc>
          <w:tcPr>
            <w:tcW w:w="1751" w:type="dxa"/>
            <w:shd w:val="clear" w:color="auto" w:fill="auto"/>
            <w:vAlign w:val="center"/>
          </w:tcPr>
          <w:p w14:paraId="5C711C6F" w14:textId="77777777" w:rsidR="00BD3A1C" w:rsidRDefault="00C85CF5">
            <w:pPr>
              <w:pStyle w:val="TableContents"/>
            </w:pPr>
            <w:bookmarkStart w:id="694" w:name="TBL-2-2-4"/>
            <w:bookmarkEnd w:id="694"/>
            <w:r>
              <w:t>2009-02-10 00:00:00</w:t>
            </w:r>
          </w:p>
        </w:tc>
        <w:tc>
          <w:tcPr>
            <w:tcW w:w="1751" w:type="dxa"/>
            <w:shd w:val="clear" w:color="auto" w:fill="auto"/>
            <w:vAlign w:val="center"/>
          </w:tcPr>
          <w:p w14:paraId="7A5CB665" w14:textId="77777777" w:rsidR="00BD3A1C" w:rsidRDefault="00C85CF5">
            <w:pPr>
              <w:pStyle w:val="TableContents"/>
            </w:pPr>
            <w:bookmarkStart w:id="695" w:name="TBL-2-2-5"/>
            <w:bookmarkEnd w:id="695"/>
            <w:r>
              <w:t>2009-02-10 08:10:00</w:t>
            </w:r>
          </w:p>
        </w:tc>
        <w:tc>
          <w:tcPr>
            <w:tcW w:w="1751" w:type="dxa"/>
            <w:shd w:val="clear" w:color="auto" w:fill="auto"/>
            <w:vAlign w:val="center"/>
          </w:tcPr>
          <w:p w14:paraId="51CE4C5B" w14:textId="77777777" w:rsidR="00BD3A1C" w:rsidRDefault="00C85CF5">
            <w:pPr>
              <w:pStyle w:val="TableContents"/>
            </w:pPr>
            <w:bookmarkStart w:id="696" w:name="TBL-2-2-6"/>
            <w:bookmarkEnd w:id="696"/>
            <w:r>
              <w:t xml:space="preserve">2009-02-09 11:30:00 </w:t>
            </w:r>
          </w:p>
        </w:tc>
        <w:tc>
          <w:tcPr>
            <w:tcW w:w="1769" w:type="dxa"/>
            <w:shd w:val="clear" w:color="auto" w:fill="auto"/>
            <w:vAlign w:val="center"/>
          </w:tcPr>
          <w:p w14:paraId="72542F13" w14:textId="77777777" w:rsidR="00BD3A1C" w:rsidRDefault="00C85CF5">
            <w:pPr>
              <w:pStyle w:val="TableContents"/>
            </w:pPr>
            <w:r>
              <w:t xml:space="preserve">2009-02-09 16:00:00 </w:t>
            </w:r>
          </w:p>
        </w:tc>
      </w:tr>
      <w:tr w:rsidR="00BD3A1C" w14:paraId="6D79B189" w14:textId="77777777">
        <w:tc>
          <w:tcPr>
            <w:tcW w:w="1766" w:type="dxa"/>
            <w:shd w:val="clear" w:color="auto" w:fill="auto"/>
            <w:vAlign w:val="center"/>
          </w:tcPr>
          <w:p w14:paraId="4342573F" w14:textId="77777777" w:rsidR="00BD3A1C" w:rsidRDefault="00BD3A1C">
            <w:pPr>
              <w:pStyle w:val="HorizontalLine"/>
            </w:pPr>
          </w:p>
        </w:tc>
        <w:tc>
          <w:tcPr>
            <w:tcW w:w="1751" w:type="dxa"/>
            <w:shd w:val="clear" w:color="auto" w:fill="auto"/>
            <w:vAlign w:val="center"/>
          </w:tcPr>
          <w:p w14:paraId="6319E3DA" w14:textId="77777777" w:rsidR="00BD3A1C" w:rsidRDefault="00BD3A1C">
            <w:pPr>
              <w:pStyle w:val="HorizontalLine"/>
            </w:pPr>
          </w:p>
        </w:tc>
        <w:tc>
          <w:tcPr>
            <w:tcW w:w="1751" w:type="dxa"/>
            <w:shd w:val="clear" w:color="auto" w:fill="auto"/>
            <w:vAlign w:val="center"/>
          </w:tcPr>
          <w:p w14:paraId="73470579" w14:textId="77777777" w:rsidR="00BD3A1C" w:rsidRDefault="00BD3A1C">
            <w:pPr>
              <w:pStyle w:val="HorizontalLine"/>
            </w:pPr>
          </w:p>
        </w:tc>
        <w:tc>
          <w:tcPr>
            <w:tcW w:w="1751" w:type="dxa"/>
            <w:shd w:val="clear" w:color="auto" w:fill="auto"/>
            <w:vAlign w:val="center"/>
          </w:tcPr>
          <w:p w14:paraId="06A9E6A6" w14:textId="77777777" w:rsidR="00BD3A1C" w:rsidRDefault="00BD3A1C">
            <w:pPr>
              <w:pStyle w:val="HorizontalLine"/>
            </w:pPr>
          </w:p>
        </w:tc>
        <w:tc>
          <w:tcPr>
            <w:tcW w:w="1751" w:type="dxa"/>
            <w:shd w:val="clear" w:color="auto" w:fill="auto"/>
            <w:vAlign w:val="center"/>
          </w:tcPr>
          <w:p w14:paraId="3F02332A" w14:textId="77777777" w:rsidR="00BD3A1C" w:rsidRDefault="00BD3A1C">
            <w:pPr>
              <w:pStyle w:val="HorizontalLine"/>
            </w:pPr>
          </w:p>
        </w:tc>
        <w:tc>
          <w:tcPr>
            <w:tcW w:w="1769" w:type="dxa"/>
            <w:shd w:val="clear" w:color="auto" w:fill="auto"/>
            <w:vAlign w:val="center"/>
          </w:tcPr>
          <w:p w14:paraId="5271A953" w14:textId="77777777" w:rsidR="00BD3A1C" w:rsidRDefault="00BD3A1C">
            <w:pPr>
              <w:pStyle w:val="HorizontalLine"/>
            </w:pPr>
            <w:bookmarkStart w:id="697" w:name="TBL-2-3-"/>
            <w:bookmarkStart w:id="698" w:name="TBL-2-3-1"/>
            <w:bookmarkEnd w:id="697"/>
            <w:bookmarkEnd w:id="698"/>
          </w:p>
        </w:tc>
      </w:tr>
      <w:tr w:rsidR="00BD3A1C" w14:paraId="0DA1B900" w14:textId="77777777">
        <w:tc>
          <w:tcPr>
            <w:tcW w:w="1766" w:type="dxa"/>
            <w:shd w:val="clear" w:color="auto" w:fill="auto"/>
            <w:vAlign w:val="center"/>
          </w:tcPr>
          <w:p w14:paraId="709CD38C" w14:textId="77777777" w:rsidR="00BD3A1C" w:rsidRDefault="00C85CF5">
            <w:pPr>
              <w:pStyle w:val="TableContents"/>
            </w:pPr>
            <w:bookmarkStart w:id="699" w:name="TBL-2-3-2"/>
            <w:bookmarkEnd w:id="699"/>
            <w:r>
              <w:t>2009-02-10 09:30:00</w:t>
            </w:r>
          </w:p>
        </w:tc>
        <w:tc>
          <w:tcPr>
            <w:tcW w:w="1751" w:type="dxa"/>
            <w:shd w:val="clear" w:color="auto" w:fill="auto"/>
            <w:vAlign w:val="center"/>
          </w:tcPr>
          <w:p w14:paraId="4B6C8896" w14:textId="77777777" w:rsidR="00BD3A1C" w:rsidRDefault="00C85CF5">
            <w:pPr>
              <w:pStyle w:val="TableContents"/>
            </w:pPr>
            <w:bookmarkStart w:id="700" w:name="TBL-2-3-3"/>
            <w:bookmarkEnd w:id="700"/>
            <w:r>
              <w:t>2009-02-10 10:00:00</w:t>
            </w:r>
          </w:p>
        </w:tc>
        <w:tc>
          <w:tcPr>
            <w:tcW w:w="1751" w:type="dxa"/>
            <w:shd w:val="clear" w:color="auto" w:fill="auto"/>
            <w:vAlign w:val="center"/>
          </w:tcPr>
          <w:p w14:paraId="1DC0BD88" w14:textId="77777777" w:rsidR="00BD3A1C" w:rsidRDefault="00C85CF5">
            <w:pPr>
              <w:pStyle w:val="TableContents"/>
            </w:pPr>
            <w:bookmarkStart w:id="701" w:name="TBL-2-3-4"/>
            <w:bookmarkEnd w:id="701"/>
            <w:r>
              <w:t>2009-02-10 13:00:00</w:t>
            </w:r>
          </w:p>
        </w:tc>
        <w:tc>
          <w:tcPr>
            <w:tcW w:w="1751" w:type="dxa"/>
            <w:shd w:val="clear" w:color="auto" w:fill="auto"/>
            <w:vAlign w:val="center"/>
          </w:tcPr>
          <w:p w14:paraId="0633D87C" w14:textId="77777777" w:rsidR="00BD3A1C" w:rsidRDefault="00C85CF5">
            <w:pPr>
              <w:pStyle w:val="TableContents"/>
            </w:pPr>
            <w:bookmarkStart w:id="702" w:name="TBL-2-3-5"/>
            <w:bookmarkEnd w:id="702"/>
            <w:r>
              <w:t>2009-02-10 13:40:00</w:t>
            </w:r>
          </w:p>
        </w:tc>
        <w:tc>
          <w:tcPr>
            <w:tcW w:w="1751" w:type="dxa"/>
            <w:shd w:val="clear" w:color="auto" w:fill="auto"/>
            <w:vAlign w:val="center"/>
          </w:tcPr>
          <w:p w14:paraId="0E04CADE" w14:textId="77777777" w:rsidR="00BD3A1C" w:rsidRDefault="00C85CF5">
            <w:pPr>
              <w:pStyle w:val="TableContents"/>
            </w:pPr>
            <w:bookmarkStart w:id="703" w:name="TBL-2-3-6"/>
            <w:bookmarkEnd w:id="703"/>
            <w:r>
              <w:t xml:space="preserve">2009-02-09 18:30:00 </w:t>
            </w:r>
          </w:p>
        </w:tc>
        <w:tc>
          <w:tcPr>
            <w:tcW w:w="1769" w:type="dxa"/>
            <w:shd w:val="clear" w:color="auto" w:fill="auto"/>
            <w:vAlign w:val="center"/>
          </w:tcPr>
          <w:p w14:paraId="68E75481" w14:textId="77777777" w:rsidR="00BD3A1C" w:rsidRDefault="00C85CF5">
            <w:pPr>
              <w:pStyle w:val="TableContents"/>
            </w:pPr>
            <w:r>
              <w:t>2009-02-09 20:00:00</w:t>
            </w:r>
          </w:p>
        </w:tc>
      </w:tr>
      <w:tr w:rsidR="00BD3A1C" w14:paraId="2D7E1FB7" w14:textId="77777777">
        <w:tc>
          <w:tcPr>
            <w:tcW w:w="1766" w:type="dxa"/>
            <w:shd w:val="clear" w:color="auto" w:fill="auto"/>
            <w:vAlign w:val="center"/>
          </w:tcPr>
          <w:p w14:paraId="1042EA34" w14:textId="77777777" w:rsidR="00BD3A1C" w:rsidRDefault="00BD3A1C">
            <w:pPr>
              <w:pStyle w:val="HorizontalLine"/>
            </w:pPr>
          </w:p>
        </w:tc>
        <w:tc>
          <w:tcPr>
            <w:tcW w:w="1751" w:type="dxa"/>
            <w:shd w:val="clear" w:color="auto" w:fill="auto"/>
            <w:vAlign w:val="center"/>
          </w:tcPr>
          <w:p w14:paraId="721F7F04" w14:textId="77777777" w:rsidR="00BD3A1C" w:rsidRDefault="00BD3A1C">
            <w:pPr>
              <w:pStyle w:val="HorizontalLine"/>
            </w:pPr>
          </w:p>
        </w:tc>
        <w:tc>
          <w:tcPr>
            <w:tcW w:w="1751" w:type="dxa"/>
            <w:shd w:val="clear" w:color="auto" w:fill="auto"/>
            <w:vAlign w:val="center"/>
          </w:tcPr>
          <w:p w14:paraId="3D58AA26" w14:textId="77777777" w:rsidR="00BD3A1C" w:rsidRDefault="00BD3A1C">
            <w:pPr>
              <w:pStyle w:val="HorizontalLine"/>
            </w:pPr>
          </w:p>
        </w:tc>
        <w:tc>
          <w:tcPr>
            <w:tcW w:w="1751" w:type="dxa"/>
            <w:shd w:val="clear" w:color="auto" w:fill="auto"/>
            <w:vAlign w:val="center"/>
          </w:tcPr>
          <w:p w14:paraId="0D844AA6" w14:textId="77777777" w:rsidR="00BD3A1C" w:rsidRDefault="00BD3A1C">
            <w:pPr>
              <w:pStyle w:val="HorizontalLine"/>
            </w:pPr>
          </w:p>
        </w:tc>
        <w:tc>
          <w:tcPr>
            <w:tcW w:w="1751" w:type="dxa"/>
            <w:shd w:val="clear" w:color="auto" w:fill="auto"/>
            <w:vAlign w:val="center"/>
          </w:tcPr>
          <w:p w14:paraId="273089CA" w14:textId="77777777" w:rsidR="00BD3A1C" w:rsidRDefault="00BD3A1C">
            <w:pPr>
              <w:pStyle w:val="HorizontalLine"/>
            </w:pPr>
          </w:p>
        </w:tc>
        <w:tc>
          <w:tcPr>
            <w:tcW w:w="1769" w:type="dxa"/>
            <w:shd w:val="clear" w:color="auto" w:fill="auto"/>
            <w:vAlign w:val="center"/>
          </w:tcPr>
          <w:p w14:paraId="0C22C8CD" w14:textId="77777777" w:rsidR="00BD3A1C" w:rsidRDefault="00BD3A1C">
            <w:pPr>
              <w:pStyle w:val="HorizontalLine"/>
            </w:pPr>
            <w:bookmarkStart w:id="704" w:name="TBL-2-4-"/>
            <w:bookmarkStart w:id="705" w:name="TBL-2-4-1"/>
            <w:bookmarkEnd w:id="704"/>
            <w:bookmarkEnd w:id="705"/>
          </w:p>
        </w:tc>
      </w:tr>
      <w:tr w:rsidR="00BD3A1C" w14:paraId="6A8CDA44" w14:textId="77777777">
        <w:tc>
          <w:tcPr>
            <w:tcW w:w="1766" w:type="dxa"/>
            <w:shd w:val="clear" w:color="auto" w:fill="auto"/>
            <w:vAlign w:val="center"/>
          </w:tcPr>
          <w:p w14:paraId="5A936EA5" w14:textId="77777777" w:rsidR="00BD3A1C" w:rsidRDefault="00C85CF5">
            <w:pPr>
              <w:pStyle w:val="TableContents"/>
            </w:pPr>
            <w:bookmarkStart w:id="706" w:name="TBL-2-4-2"/>
            <w:bookmarkEnd w:id="706"/>
            <w:r>
              <w:t>2009-02-10 10:00:00</w:t>
            </w:r>
          </w:p>
        </w:tc>
        <w:tc>
          <w:tcPr>
            <w:tcW w:w="1751" w:type="dxa"/>
            <w:shd w:val="clear" w:color="auto" w:fill="auto"/>
            <w:vAlign w:val="center"/>
          </w:tcPr>
          <w:p w14:paraId="65088E80" w14:textId="77777777" w:rsidR="00BD3A1C" w:rsidRDefault="00C85CF5">
            <w:pPr>
              <w:pStyle w:val="TableContents"/>
            </w:pPr>
            <w:bookmarkStart w:id="707" w:name="TBL-2-4-3"/>
            <w:bookmarkEnd w:id="707"/>
            <w:r>
              <w:t>2009-02-10 11:00:00</w:t>
            </w:r>
          </w:p>
        </w:tc>
        <w:tc>
          <w:tcPr>
            <w:tcW w:w="1751" w:type="dxa"/>
            <w:shd w:val="clear" w:color="auto" w:fill="auto"/>
            <w:vAlign w:val="center"/>
          </w:tcPr>
          <w:p w14:paraId="144FA72F" w14:textId="77777777" w:rsidR="00BD3A1C" w:rsidRDefault="00C85CF5">
            <w:pPr>
              <w:pStyle w:val="TableContents"/>
            </w:pPr>
            <w:bookmarkStart w:id="708" w:name="TBL-2-4-4"/>
            <w:bookmarkEnd w:id="708"/>
            <w:r>
              <w:t>2009-02-10 15:00:00</w:t>
            </w:r>
          </w:p>
        </w:tc>
        <w:tc>
          <w:tcPr>
            <w:tcW w:w="1751" w:type="dxa"/>
            <w:shd w:val="clear" w:color="auto" w:fill="auto"/>
            <w:vAlign w:val="center"/>
          </w:tcPr>
          <w:p w14:paraId="4ECD7204" w14:textId="77777777" w:rsidR="00BD3A1C" w:rsidRDefault="00C85CF5">
            <w:pPr>
              <w:pStyle w:val="TableContents"/>
            </w:pPr>
            <w:bookmarkStart w:id="709" w:name="TBL-2-4-5"/>
            <w:bookmarkEnd w:id="709"/>
            <w:r>
              <w:t>2009-02-10 15:25:00</w:t>
            </w:r>
          </w:p>
        </w:tc>
        <w:tc>
          <w:tcPr>
            <w:tcW w:w="1751" w:type="dxa"/>
            <w:shd w:val="clear" w:color="auto" w:fill="auto"/>
            <w:vAlign w:val="center"/>
          </w:tcPr>
          <w:p w14:paraId="3A9BE948" w14:textId="77777777" w:rsidR="00BD3A1C" w:rsidRDefault="00C85CF5">
            <w:pPr>
              <w:pStyle w:val="TableContents"/>
            </w:pPr>
            <w:bookmarkStart w:id="710" w:name="TBL-2-4-6"/>
            <w:bookmarkEnd w:id="710"/>
            <w:r>
              <w:t xml:space="preserve">2009-02-10 21:10:00 </w:t>
            </w:r>
          </w:p>
        </w:tc>
        <w:tc>
          <w:tcPr>
            <w:tcW w:w="1769" w:type="dxa"/>
            <w:shd w:val="clear" w:color="auto" w:fill="auto"/>
            <w:vAlign w:val="center"/>
          </w:tcPr>
          <w:p w14:paraId="0A51433B" w14:textId="77777777" w:rsidR="00BD3A1C" w:rsidRDefault="00C85CF5">
            <w:pPr>
              <w:pStyle w:val="TableContents"/>
            </w:pPr>
            <w:r>
              <w:t xml:space="preserve">2009-02-11 08:15:00 </w:t>
            </w:r>
          </w:p>
        </w:tc>
      </w:tr>
      <w:tr w:rsidR="00BD3A1C" w14:paraId="6E76B65C" w14:textId="77777777">
        <w:tc>
          <w:tcPr>
            <w:tcW w:w="1766" w:type="dxa"/>
            <w:shd w:val="clear" w:color="auto" w:fill="auto"/>
            <w:vAlign w:val="center"/>
          </w:tcPr>
          <w:p w14:paraId="389E4682" w14:textId="77777777" w:rsidR="00BD3A1C" w:rsidRDefault="00BD3A1C">
            <w:pPr>
              <w:pStyle w:val="HorizontalLine"/>
            </w:pPr>
          </w:p>
        </w:tc>
        <w:tc>
          <w:tcPr>
            <w:tcW w:w="1751" w:type="dxa"/>
            <w:shd w:val="clear" w:color="auto" w:fill="auto"/>
            <w:vAlign w:val="center"/>
          </w:tcPr>
          <w:p w14:paraId="2B03C0F8" w14:textId="77777777" w:rsidR="00BD3A1C" w:rsidRDefault="00BD3A1C">
            <w:pPr>
              <w:pStyle w:val="HorizontalLine"/>
            </w:pPr>
          </w:p>
        </w:tc>
        <w:tc>
          <w:tcPr>
            <w:tcW w:w="1751" w:type="dxa"/>
            <w:shd w:val="clear" w:color="auto" w:fill="auto"/>
            <w:vAlign w:val="center"/>
          </w:tcPr>
          <w:p w14:paraId="4A0EB878" w14:textId="77777777" w:rsidR="00BD3A1C" w:rsidRDefault="00BD3A1C">
            <w:pPr>
              <w:pStyle w:val="HorizontalLine"/>
            </w:pPr>
          </w:p>
        </w:tc>
        <w:tc>
          <w:tcPr>
            <w:tcW w:w="1751" w:type="dxa"/>
            <w:shd w:val="clear" w:color="auto" w:fill="auto"/>
            <w:vAlign w:val="center"/>
          </w:tcPr>
          <w:p w14:paraId="31C7AD49" w14:textId="77777777" w:rsidR="00BD3A1C" w:rsidRDefault="00BD3A1C">
            <w:pPr>
              <w:pStyle w:val="HorizontalLine"/>
            </w:pPr>
          </w:p>
        </w:tc>
        <w:tc>
          <w:tcPr>
            <w:tcW w:w="1751" w:type="dxa"/>
            <w:shd w:val="clear" w:color="auto" w:fill="auto"/>
            <w:vAlign w:val="center"/>
          </w:tcPr>
          <w:p w14:paraId="544F8D41" w14:textId="77777777" w:rsidR="00BD3A1C" w:rsidRDefault="00BD3A1C">
            <w:pPr>
              <w:pStyle w:val="HorizontalLine"/>
            </w:pPr>
          </w:p>
        </w:tc>
        <w:tc>
          <w:tcPr>
            <w:tcW w:w="1769" w:type="dxa"/>
            <w:shd w:val="clear" w:color="auto" w:fill="auto"/>
            <w:vAlign w:val="center"/>
          </w:tcPr>
          <w:p w14:paraId="0AEAD840" w14:textId="77777777" w:rsidR="00BD3A1C" w:rsidRDefault="00BD3A1C">
            <w:pPr>
              <w:pStyle w:val="HorizontalLine"/>
            </w:pPr>
            <w:bookmarkStart w:id="711" w:name="TBL-2-5-"/>
            <w:bookmarkStart w:id="712" w:name="TBL-2-5-1"/>
            <w:bookmarkEnd w:id="711"/>
            <w:bookmarkEnd w:id="712"/>
          </w:p>
        </w:tc>
      </w:tr>
      <w:tr w:rsidR="00BD3A1C" w14:paraId="1E115B43" w14:textId="77777777">
        <w:tc>
          <w:tcPr>
            <w:tcW w:w="1766" w:type="dxa"/>
            <w:shd w:val="clear" w:color="auto" w:fill="auto"/>
            <w:vAlign w:val="center"/>
          </w:tcPr>
          <w:p w14:paraId="5B3EE094" w14:textId="77777777" w:rsidR="00BD3A1C" w:rsidRDefault="00C85CF5">
            <w:pPr>
              <w:pStyle w:val="TableContents"/>
            </w:pPr>
            <w:bookmarkStart w:id="713" w:name="TBL-2-5-2"/>
            <w:bookmarkEnd w:id="713"/>
            <w:r>
              <w:t>2009-02-10 14:15:00</w:t>
            </w:r>
          </w:p>
        </w:tc>
        <w:tc>
          <w:tcPr>
            <w:tcW w:w="1751" w:type="dxa"/>
            <w:shd w:val="clear" w:color="auto" w:fill="auto"/>
            <w:vAlign w:val="center"/>
          </w:tcPr>
          <w:p w14:paraId="163A8308" w14:textId="77777777" w:rsidR="00BD3A1C" w:rsidRDefault="00C85CF5">
            <w:pPr>
              <w:pStyle w:val="TableContents"/>
            </w:pPr>
            <w:bookmarkStart w:id="714" w:name="TBL-2-5-3"/>
            <w:bookmarkEnd w:id="714"/>
            <w:r>
              <w:t>2009-02-10 15:00:00</w:t>
            </w:r>
          </w:p>
        </w:tc>
        <w:tc>
          <w:tcPr>
            <w:tcW w:w="1751" w:type="dxa"/>
            <w:shd w:val="clear" w:color="auto" w:fill="auto"/>
            <w:vAlign w:val="center"/>
          </w:tcPr>
          <w:p w14:paraId="5DC187A5" w14:textId="77777777" w:rsidR="00BD3A1C" w:rsidRDefault="00C85CF5">
            <w:pPr>
              <w:pStyle w:val="TableContents"/>
            </w:pPr>
            <w:bookmarkStart w:id="715" w:name="TBL-2-5-4"/>
            <w:bookmarkEnd w:id="715"/>
            <w:r>
              <w:t>2009-02-10 19:00:00</w:t>
            </w:r>
          </w:p>
        </w:tc>
        <w:tc>
          <w:tcPr>
            <w:tcW w:w="1751" w:type="dxa"/>
            <w:shd w:val="clear" w:color="auto" w:fill="auto"/>
            <w:vAlign w:val="center"/>
          </w:tcPr>
          <w:p w14:paraId="647DB88E" w14:textId="77777777" w:rsidR="00BD3A1C" w:rsidRDefault="00C85CF5">
            <w:pPr>
              <w:pStyle w:val="TableContents"/>
            </w:pPr>
            <w:bookmarkStart w:id="716" w:name="TBL-2-5-5"/>
            <w:bookmarkEnd w:id="716"/>
            <w:r>
              <w:t>2009-02-10 19:40:00</w:t>
            </w:r>
          </w:p>
        </w:tc>
        <w:tc>
          <w:tcPr>
            <w:tcW w:w="1751" w:type="dxa"/>
            <w:shd w:val="clear" w:color="auto" w:fill="auto"/>
            <w:vAlign w:val="center"/>
          </w:tcPr>
          <w:p w14:paraId="461E03D7" w14:textId="77777777" w:rsidR="00BD3A1C" w:rsidRDefault="00BD3A1C">
            <w:pPr>
              <w:pStyle w:val="TableContents"/>
              <w:rPr>
                <w:sz w:val="4"/>
                <w:szCs w:val="4"/>
              </w:rPr>
            </w:pPr>
            <w:bookmarkStart w:id="717" w:name="TBL-2-5-6"/>
            <w:bookmarkEnd w:id="717"/>
          </w:p>
        </w:tc>
        <w:tc>
          <w:tcPr>
            <w:tcW w:w="1769" w:type="dxa"/>
            <w:shd w:val="clear" w:color="auto" w:fill="auto"/>
            <w:vAlign w:val="center"/>
          </w:tcPr>
          <w:p w14:paraId="08862A4C" w14:textId="77777777" w:rsidR="00BD3A1C" w:rsidRDefault="00BD3A1C">
            <w:pPr>
              <w:pStyle w:val="TableContents"/>
              <w:rPr>
                <w:sz w:val="4"/>
                <w:szCs w:val="4"/>
              </w:rPr>
            </w:pPr>
          </w:p>
        </w:tc>
      </w:tr>
      <w:tr w:rsidR="00BD3A1C" w14:paraId="3DA0DCFB" w14:textId="77777777">
        <w:tc>
          <w:tcPr>
            <w:tcW w:w="1766" w:type="dxa"/>
            <w:shd w:val="clear" w:color="auto" w:fill="auto"/>
            <w:vAlign w:val="center"/>
          </w:tcPr>
          <w:p w14:paraId="1AE6CEEB" w14:textId="77777777" w:rsidR="00BD3A1C" w:rsidRDefault="00BD3A1C">
            <w:pPr>
              <w:pStyle w:val="HorizontalLine"/>
            </w:pPr>
          </w:p>
        </w:tc>
        <w:tc>
          <w:tcPr>
            <w:tcW w:w="1751" w:type="dxa"/>
            <w:shd w:val="clear" w:color="auto" w:fill="auto"/>
            <w:vAlign w:val="center"/>
          </w:tcPr>
          <w:p w14:paraId="239CBBFB" w14:textId="77777777" w:rsidR="00BD3A1C" w:rsidRDefault="00BD3A1C">
            <w:pPr>
              <w:pStyle w:val="HorizontalLine"/>
            </w:pPr>
          </w:p>
        </w:tc>
        <w:tc>
          <w:tcPr>
            <w:tcW w:w="1751" w:type="dxa"/>
            <w:shd w:val="clear" w:color="auto" w:fill="auto"/>
            <w:vAlign w:val="center"/>
          </w:tcPr>
          <w:p w14:paraId="4EE43EE9" w14:textId="77777777" w:rsidR="00BD3A1C" w:rsidRDefault="00BD3A1C">
            <w:pPr>
              <w:pStyle w:val="HorizontalLine"/>
            </w:pPr>
          </w:p>
        </w:tc>
        <w:tc>
          <w:tcPr>
            <w:tcW w:w="1751" w:type="dxa"/>
            <w:shd w:val="clear" w:color="auto" w:fill="auto"/>
            <w:vAlign w:val="center"/>
          </w:tcPr>
          <w:p w14:paraId="254E495D" w14:textId="77777777" w:rsidR="00BD3A1C" w:rsidRDefault="00BD3A1C">
            <w:pPr>
              <w:pStyle w:val="HorizontalLine"/>
            </w:pPr>
          </w:p>
        </w:tc>
        <w:tc>
          <w:tcPr>
            <w:tcW w:w="1751" w:type="dxa"/>
            <w:shd w:val="clear" w:color="auto" w:fill="auto"/>
            <w:vAlign w:val="center"/>
          </w:tcPr>
          <w:p w14:paraId="47612AA9" w14:textId="77777777" w:rsidR="00BD3A1C" w:rsidRDefault="00BD3A1C">
            <w:pPr>
              <w:pStyle w:val="HorizontalLine"/>
            </w:pPr>
          </w:p>
        </w:tc>
        <w:tc>
          <w:tcPr>
            <w:tcW w:w="1769" w:type="dxa"/>
            <w:shd w:val="clear" w:color="auto" w:fill="auto"/>
            <w:vAlign w:val="center"/>
          </w:tcPr>
          <w:p w14:paraId="75AE5FDF" w14:textId="77777777" w:rsidR="00BD3A1C" w:rsidRDefault="00BD3A1C">
            <w:pPr>
              <w:pStyle w:val="HorizontalLine"/>
            </w:pPr>
            <w:bookmarkStart w:id="718" w:name="TBL-2-6-"/>
            <w:bookmarkStart w:id="719" w:name="TBL-2-6-1"/>
            <w:bookmarkEnd w:id="718"/>
            <w:bookmarkEnd w:id="719"/>
          </w:p>
        </w:tc>
      </w:tr>
      <w:tr w:rsidR="00BD3A1C" w14:paraId="072614C3" w14:textId="77777777">
        <w:tc>
          <w:tcPr>
            <w:tcW w:w="1766" w:type="dxa"/>
            <w:shd w:val="clear" w:color="auto" w:fill="auto"/>
            <w:vAlign w:val="center"/>
          </w:tcPr>
          <w:p w14:paraId="5F4A6378" w14:textId="77777777" w:rsidR="00BD3A1C" w:rsidRDefault="00C85CF5">
            <w:pPr>
              <w:pStyle w:val="TableContents"/>
            </w:pPr>
            <w:bookmarkStart w:id="720" w:name="TBL-2-6-2"/>
            <w:bookmarkEnd w:id="720"/>
            <w:r>
              <w:t>2009-02-10 15:50:00</w:t>
            </w:r>
          </w:p>
        </w:tc>
        <w:tc>
          <w:tcPr>
            <w:tcW w:w="1751" w:type="dxa"/>
            <w:shd w:val="clear" w:color="auto" w:fill="auto"/>
            <w:vAlign w:val="center"/>
          </w:tcPr>
          <w:p w14:paraId="43D6EE13" w14:textId="77777777" w:rsidR="00BD3A1C" w:rsidRDefault="00C85CF5">
            <w:pPr>
              <w:pStyle w:val="TableContents"/>
            </w:pPr>
            <w:bookmarkStart w:id="721" w:name="TBL-2-6-3"/>
            <w:bookmarkEnd w:id="721"/>
            <w:r>
              <w:t>2009-02-10 16:20:00</w:t>
            </w:r>
          </w:p>
        </w:tc>
        <w:tc>
          <w:tcPr>
            <w:tcW w:w="1751" w:type="dxa"/>
            <w:shd w:val="clear" w:color="auto" w:fill="auto"/>
            <w:vAlign w:val="center"/>
          </w:tcPr>
          <w:p w14:paraId="277835EE" w14:textId="77777777" w:rsidR="00BD3A1C" w:rsidRDefault="00C85CF5">
            <w:pPr>
              <w:pStyle w:val="TableContents"/>
            </w:pPr>
            <w:bookmarkStart w:id="722" w:name="TBL-2-6-4"/>
            <w:bookmarkEnd w:id="722"/>
            <w:r>
              <w:t>2009-02-10 22:20:00</w:t>
            </w:r>
          </w:p>
        </w:tc>
        <w:tc>
          <w:tcPr>
            <w:tcW w:w="1751" w:type="dxa"/>
            <w:shd w:val="clear" w:color="auto" w:fill="auto"/>
            <w:vAlign w:val="center"/>
          </w:tcPr>
          <w:p w14:paraId="49B9BBEF" w14:textId="77777777" w:rsidR="00BD3A1C" w:rsidRDefault="00C85CF5">
            <w:pPr>
              <w:pStyle w:val="TableContents"/>
            </w:pPr>
            <w:bookmarkStart w:id="723" w:name="TBL-2-6-5"/>
            <w:bookmarkEnd w:id="723"/>
            <w:r>
              <w:t>2009-02-11 08:25:00</w:t>
            </w:r>
          </w:p>
        </w:tc>
        <w:tc>
          <w:tcPr>
            <w:tcW w:w="1751" w:type="dxa"/>
            <w:shd w:val="clear" w:color="auto" w:fill="auto"/>
            <w:vAlign w:val="center"/>
          </w:tcPr>
          <w:p w14:paraId="756B9CCF" w14:textId="77777777" w:rsidR="00BD3A1C" w:rsidRDefault="00BD3A1C">
            <w:pPr>
              <w:pStyle w:val="TableContents"/>
              <w:rPr>
                <w:sz w:val="4"/>
                <w:szCs w:val="4"/>
              </w:rPr>
            </w:pPr>
            <w:bookmarkStart w:id="724" w:name="TBL-2-6-6"/>
            <w:bookmarkEnd w:id="724"/>
          </w:p>
        </w:tc>
        <w:tc>
          <w:tcPr>
            <w:tcW w:w="1769" w:type="dxa"/>
            <w:shd w:val="clear" w:color="auto" w:fill="auto"/>
            <w:vAlign w:val="center"/>
          </w:tcPr>
          <w:p w14:paraId="3C6B9B00" w14:textId="77777777" w:rsidR="00BD3A1C" w:rsidRDefault="00BD3A1C">
            <w:pPr>
              <w:pStyle w:val="TableContents"/>
              <w:rPr>
                <w:sz w:val="4"/>
                <w:szCs w:val="4"/>
              </w:rPr>
            </w:pPr>
          </w:p>
        </w:tc>
      </w:tr>
      <w:tr w:rsidR="00BD3A1C" w14:paraId="7CC2D8A6" w14:textId="77777777">
        <w:tc>
          <w:tcPr>
            <w:tcW w:w="1766" w:type="dxa"/>
            <w:shd w:val="clear" w:color="auto" w:fill="auto"/>
            <w:vAlign w:val="center"/>
          </w:tcPr>
          <w:p w14:paraId="5AF7346F" w14:textId="77777777" w:rsidR="00BD3A1C" w:rsidRDefault="00BD3A1C">
            <w:pPr>
              <w:pStyle w:val="HorizontalLine"/>
            </w:pPr>
          </w:p>
        </w:tc>
        <w:tc>
          <w:tcPr>
            <w:tcW w:w="1751" w:type="dxa"/>
            <w:shd w:val="clear" w:color="auto" w:fill="auto"/>
            <w:vAlign w:val="center"/>
          </w:tcPr>
          <w:p w14:paraId="58A37DFC" w14:textId="77777777" w:rsidR="00BD3A1C" w:rsidRDefault="00BD3A1C">
            <w:pPr>
              <w:pStyle w:val="HorizontalLine"/>
            </w:pPr>
          </w:p>
        </w:tc>
        <w:tc>
          <w:tcPr>
            <w:tcW w:w="1751" w:type="dxa"/>
            <w:shd w:val="clear" w:color="auto" w:fill="auto"/>
            <w:vAlign w:val="center"/>
          </w:tcPr>
          <w:p w14:paraId="13250976" w14:textId="77777777" w:rsidR="00BD3A1C" w:rsidRDefault="00BD3A1C">
            <w:pPr>
              <w:pStyle w:val="HorizontalLine"/>
            </w:pPr>
          </w:p>
        </w:tc>
        <w:tc>
          <w:tcPr>
            <w:tcW w:w="1751" w:type="dxa"/>
            <w:shd w:val="clear" w:color="auto" w:fill="auto"/>
            <w:vAlign w:val="center"/>
          </w:tcPr>
          <w:p w14:paraId="0EE8B056" w14:textId="77777777" w:rsidR="00BD3A1C" w:rsidRDefault="00BD3A1C">
            <w:pPr>
              <w:pStyle w:val="HorizontalLine"/>
            </w:pPr>
          </w:p>
        </w:tc>
        <w:tc>
          <w:tcPr>
            <w:tcW w:w="1751" w:type="dxa"/>
            <w:shd w:val="clear" w:color="auto" w:fill="auto"/>
            <w:vAlign w:val="center"/>
          </w:tcPr>
          <w:p w14:paraId="0FC19D20" w14:textId="77777777" w:rsidR="00BD3A1C" w:rsidRDefault="00BD3A1C">
            <w:pPr>
              <w:pStyle w:val="HorizontalLine"/>
            </w:pPr>
          </w:p>
        </w:tc>
        <w:tc>
          <w:tcPr>
            <w:tcW w:w="1769" w:type="dxa"/>
            <w:shd w:val="clear" w:color="auto" w:fill="auto"/>
            <w:vAlign w:val="center"/>
          </w:tcPr>
          <w:p w14:paraId="11B58BDA" w14:textId="77777777" w:rsidR="00BD3A1C" w:rsidRDefault="00BD3A1C">
            <w:pPr>
              <w:pStyle w:val="HorizontalLine"/>
            </w:pPr>
            <w:bookmarkStart w:id="725" w:name="TBL-2-7-"/>
            <w:bookmarkStart w:id="726" w:name="TBL-2-7-1"/>
            <w:bookmarkEnd w:id="725"/>
            <w:bookmarkEnd w:id="726"/>
          </w:p>
        </w:tc>
      </w:tr>
      <w:tr w:rsidR="00BD3A1C" w14:paraId="2BE6DB77" w14:textId="77777777">
        <w:tc>
          <w:tcPr>
            <w:tcW w:w="1766" w:type="dxa"/>
            <w:shd w:val="clear" w:color="auto" w:fill="auto"/>
            <w:vAlign w:val="center"/>
          </w:tcPr>
          <w:p w14:paraId="59FE49D2" w14:textId="77777777" w:rsidR="00BD3A1C" w:rsidRDefault="00C85CF5">
            <w:pPr>
              <w:pStyle w:val="TableContents"/>
            </w:pPr>
            <w:bookmarkStart w:id="727" w:name="TBL-2-7-2"/>
            <w:bookmarkEnd w:id="727"/>
            <w:r>
              <w:t>2009-02-10 17:30:00</w:t>
            </w:r>
          </w:p>
        </w:tc>
        <w:tc>
          <w:tcPr>
            <w:tcW w:w="1751" w:type="dxa"/>
            <w:shd w:val="clear" w:color="auto" w:fill="auto"/>
            <w:vAlign w:val="center"/>
          </w:tcPr>
          <w:p w14:paraId="0B62DE53" w14:textId="77777777" w:rsidR="00BD3A1C" w:rsidRDefault="00C85CF5">
            <w:pPr>
              <w:pStyle w:val="TableContents"/>
            </w:pPr>
            <w:bookmarkStart w:id="728" w:name="TBL-2-7-3"/>
            <w:bookmarkEnd w:id="728"/>
            <w:r>
              <w:t>2009-02-10 17:45:00</w:t>
            </w:r>
          </w:p>
        </w:tc>
        <w:tc>
          <w:tcPr>
            <w:tcW w:w="1751" w:type="dxa"/>
            <w:shd w:val="clear" w:color="auto" w:fill="auto"/>
            <w:vAlign w:val="center"/>
          </w:tcPr>
          <w:p w14:paraId="6AF7D23E" w14:textId="77777777" w:rsidR="00BD3A1C" w:rsidRDefault="00C85CF5">
            <w:pPr>
              <w:pStyle w:val="TableContents"/>
            </w:pPr>
            <w:bookmarkStart w:id="729" w:name="TBL-2-7-4"/>
            <w:bookmarkEnd w:id="729"/>
            <w:r>
              <w:t>2009-02-11 10:30:00</w:t>
            </w:r>
          </w:p>
        </w:tc>
        <w:tc>
          <w:tcPr>
            <w:tcW w:w="1751" w:type="dxa"/>
            <w:shd w:val="clear" w:color="auto" w:fill="auto"/>
            <w:vAlign w:val="center"/>
          </w:tcPr>
          <w:p w14:paraId="4049884A" w14:textId="77777777" w:rsidR="00BD3A1C" w:rsidRDefault="00C85CF5">
            <w:pPr>
              <w:pStyle w:val="TableContents"/>
            </w:pPr>
            <w:bookmarkStart w:id="730" w:name="TBL-2-7-5"/>
            <w:bookmarkEnd w:id="730"/>
            <w:r>
              <w:t>2009-02-11 11:40:00</w:t>
            </w:r>
          </w:p>
        </w:tc>
        <w:tc>
          <w:tcPr>
            <w:tcW w:w="1751" w:type="dxa"/>
            <w:shd w:val="clear" w:color="auto" w:fill="auto"/>
            <w:vAlign w:val="center"/>
          </w:tcPr>
          <w:p w14:paraId="5FFE4AC9" w14:textId="77777777" w:rsidR="00BD3A1C" w:rsidRDefault="00BD3A1C">
            <w:pPr>
              <w:pStyle w:val="TableContents"/>
              <w:rPr>
                <w:sz w:val="4"/>
                <w:szCs w:val="4"/>
              </w:rPr>
            </w:pPr>
            <w:bookmarkStart w:id="731" w:name="TBL-2-7-6"/>
            <w:bookmarkEnd w:id="731"/>
          </w:p>
        </w:tc>
        <w:tc>
          <w:tcPr>
            <w:tcW w:w="1769" w:type="dxa"/>
            <w:shd w:val="clear" w:color="auto" w:fill="auto"/>
            <w:vAlign w:val="center"/>
          </w:tcPr>
          <w:p w14:paraId="3987DAEF" w14:textId="77777777" w:rsidR="00BD3A1C" w:rsidRDefault="00BD3A1C">
            <w:pPr>
              <w:pStyle w:val="TableContents"/>
              <w:rPr>
                <w:sz w:val="4"/>
                <w:szCs w:val="4"/>
              </w:rPr>
            </w:pPr>
          </w:p>
        </w:tc>
      </w:tr>
      <w:tr w:rsidR="00BD3A1C" w14:paraId="0FFDEE96" w14:textId="77777777">
        <w:tc>
          <w:tcPr>
            <w:tcW w:w="1766" w:type="dxa"/>
            <w:shd w:val="clear" w:color="auto" w:fill="auto"/>
            <w:vAlign w:val="center"/>
          </w:tcPr>
          <w:p w14:paraId="527E3980" w14:textId="77777777" w:rsidR="00BD3A1C" w:rsidRDefault="00BD3A1C">
            <w:pPr>
              <w:pStyle w:val="HorizontalLine"/>
            </w:pPr>
          </w:p>
        </w:tc>
        <w:tc>
          <w:tcPr>
            <w:tcW w:w="1751" w:type="dxa"/>
            <w:shd w:val="clear" w:color="auto" w:fill="auto"/>
            <w:vAlign w:val="center"/>
          </w:tcPr>
          <w:p w14:paraId="4F70B219" w14:textId="77777777" w:rsidR="00BD3A1C" w:rsidRDefault="00BD3A1C">
            <w:pPr>
              <w:pStyle w:val="HorizontalLine"/>
            </w:pPr>
          </w:p>
        </w:tc>
        <w:tc>
          <w:tcPr>
            <w:tcW w:w="1751" w:type="dxa"/>
            <w:shd w:val="clear" w:color="auto" w:fill="auto"/>
            <w:vAlign w:val="center"/>
          </w:tcPr>
          <w:p w14:paraId="316D57AD" w14:textId="77777777" w:rsidR="00BD3A1C" w:rsidRDefault="00BD3A1C">
            <w:pPr>
              <w:pStyle w:val="HorizontalLine"/>
            </w:pPr>
          </w:p>
        </w:tc>
        <w:tc>
          <w:tcPr>
            <w:tcW w:w="1751" w:type="dxa"/>
            <w:shd w:val="clear" w:color="auto" w:fill="auto"/>
            <w:vAlign w:val="center"/>
          </w:tcPr>
          <w:p w14:paraId="4AC96595" w14:textId="77777777" w:rsidR="00BD3A1C" w:rsidRDefault="00BD3A1C">
            <w:pPr>
              <w:pStyle w:val="HorizontalLine"/>
            </w:pPr>
          </w:p>
        </w:tc>
        <w:tc>
          <w:tcPr>
            <w:tcW w:w="1751" w:type="dxa"/>
            <w:shd w:val="clear" w:color="auto" w:fill="auto"/>
            <w:vAlign w:val="center"/>
          </w:tcPr>
          <w:p w14:paraId="2B4AE7E3" w14:textId="77777777" w:rsidR="00BD3A1C" w:rsidRDefault="00BD3A1C">
            <w:pPr>
              <w:pStyle w:val="HorizontalLine"/>
            </w:pPr>
          </w:p>
        </w:tc>
        <w:tc>
          <w:tcPr>
            <w:tcW w:w="1769" w:type="dxa"/>
            <w:shd w:val="clear" w:color="auto" w:fill="auto"/>
            <w:vAlign w:val="center"/>
          </w:tcPr>
          <w:p w14:paraId="73AEB25F" w14:textId="77777777" w:rsidR="00BD3A1C" w:rsidRDefault="00BD3A1C">
            <w:pPr>
              <w:pStyle w:val="HorizontalLine"/>
            </w:pPr>
            <w:bookmarkStart w:id="732" w:name="TBL-2-8-"/>
            <w:bookmarkStart w:id="733" w:name="TBL-2-8-1"/>
            <w:bookmarkEnd w:id="732"/>
            <w:bookmarkEnd w:id="733"/>
          </w:p>
        </w:tc>
      </w:tr>
      <w:tr w:rsidR="00BD3A1C" w14:paraId="77E48057" w14:textId="77777777">
        <w:tc>
          <w:tcPr>
            <w:tcW w:w="1766" w:type="dxa"/>
            <w:shd w:val="clear" w:color="auto" w:fill="auto"/>
            <w:vAlign w:val="center"/>
          </w:tcPr>
          <w:p w14:paraId="1BB69E93" w14:textId="77777777" w:rsidR="00BD3A1C" w:rsidRDefault="00C85CF5">
            <w:pPr>
              <w:pStyle w:val="TableContents"/>
            </w:pPr>
            <w:bookmarkStart w:id="734" w:name="TBL-2-8-2"/>
            <w:bookmarkEnd w:id="734"/>
            <w:r>
              <w:t>2009-02-10 20:00:00</w:t>
            </w:r>
          </w:p>
        </w:tc>
        <w:tc>
          <w:tcPr>
            <w:tcW w:w="1751" w:type="dxa"/>
            <w:shd w:val="clear" w:color="auto" w:fill="auto"/>
            <w:vAlign w:val="center"/>
          </w:tcPr>
          <w:p w14:paraId="47EE3C14" w14:textId="77777777" w:rsidR="00BD3A1C" w:rsidRDefault="00C85CF5">
            <w:pPr>
              <w:pStyle w:val="TableContents"/>
            </w:pPr>
            <w:bookmarkStart w:id="735" w:name="TBL-2-8-3"/>
            <w:bookmarkEnd w:id="735"/>
            <w:r>
              <w:t>2009-02-10 20:30:00</w:t>
            </w:r>
          </w:p>
        </w:tc>
        <w:tc>
          <w:tcPr>
            <w:tcW w:w="1751" w:type="dxa"/>
            <w:shd w:val="clear" w:color="auto" w:fill="auto"/>
            <w:vAlign w:val="center"/>
          </w:tcPr>
          <w:p w14:paraId="19839A78" w14:textId="77777777" w:rsidR="00BD3A1C" w:rsidRDefault="00C85CF5">
            <w:pPr>
              <w:pStyle w:val="TableContents"/>
            </w:pPr>
            <w:bookmarkStart w:id="736" w:name="TBL-2-8-4"/>
            <w:bookmarkEnd w:id="736"/>
            <w:r>
              <w:t>2009-02-11 13:25:00</w:t>
            </w:r>
          </w:p>
        </w:tc>
        <w:tc>
          <w:tcPr>
            <w:tcW w:w="1751" w:type="dxa"/>
            <w:shd w:val="clear" w:color="auto" w:fill="auto"/>
            <w:vAlign w:val="center"/>
          </w:tcPr>
          <w:p w14:paraId="68C9A0D8" w14:textId="77777777" w:rsidR="00BD3A1C" w:rsidRDefault="00C85CF5">
            <w:pPr>
              <w:pStyle w:val="TableContents"/>
            </w:pPr>
            <w:bookmarkStart w:id="737" w:name="TBL-2-8-5"/>
            <w:bookmarkEnd w:id="737"/>
            <w:r>
              <w:t>2009-02-11 14:00:00</w:t>
            </w:r>
          </w:p>
        </w:tc>
        <w:tc>
          <w:tcPr>
            <w:tcW w:w="1751" w:type="dxa"/>
            <w:shd w:val="clear" w:color="auto" w:fill="auto"/>
            <w:vAlign w:val="center"/>
          </w:tcPr>
          <w:p w14:paraId="1A2C619A" w14:textId="77777777" w:rsidR="00BD3A1C" w:rsidRDefault="00BD3A1C">
            <w:pPr>
              <w:pStyle w:val="TableContents"/>
              <w:rPr>
                <w:sz w:val="4"/>
                <w:szCs w:val="4"/>
              </w:rPr>
            </w:pPr>
            <w:bookmarkStart w:id="738" w:name="TBL-2-8-6"/>
            <w:bookmarkEnd w:id="738"/>
          </w:p>
        </w:tc>
        <w:tc>
          <w:tcPr>
            <w:tcW w:w="1769" w:type="dxa"/>
            <w:shd w:val="clear" w:color="auto" w:fill="auto"/>
            <w:vAlign w:val="center"/>
          </w:tcPr>
          <w:p w14:paraId="33A91056" w14:textId="77777777" w:rsidR="00BD3A1C" w:rsidRDefault="00BD3A1C">
            <w:pPr>
              <w:pStyle w:val="TableContents"/>
              <w:rPr>
                <w:sz w:val="4"/>
                <w:szCs w:val="4"/>
              </w:rPr>
            </w:pPr>
          </w:p>
        </w:tc>
      </w:tr>
      <w:tr w:rsidR="00BD3A1C" w14:paraId="46506633" w14:textId="77777777">
        <w:tc>
          <w:tcPr>
            <w:tcW w:w="1766" w:type="dxa"/>
            <w:shd w:val="clear" w:color="auto" w:fill="auto"/>
            <w:vAlign w:val="center"/>
          </w:tcPr>
          <w:p w14:paraId="141C864A" w14:textId="77777777" w:rsidR="00BD3A1C" w:rsidRDefault="00BD3A1C">
            <w:pPr>
              <w:pStyle w:val="HorizontalLine"/>
            </w:pPr>
          </w:p>
        </w:tc>
        <w:tc>
          <w:tcPr>
            <w:tcW w:w="1751" w:type="dxa"/>
            <w:shd w:val="clear" w:color="auto" w:fill="auto"/>
            <w:vAlign w:val="center"/>
          </w:tcPr>
          <w:p w14:paraId="255881F4" w14:textId="77777777" w:rsidR="00BD3A1C" w:rsidRDefault="00BD3A1C">
            <w:pPr>
              <w:pStyle w:val="HorizontalLine"/>
            </w:pPr>
          </w:p>
        </w:tc>
        <w:tc>
          <w:tcPr>
            <w:tcW w:w="1751" w:type="dxa"/>
            <w:shd w:val="clear" w:color="auto" w:fill="auto"/>
            <w:vAlign w:val="center"/>
          </w:tcPr>
          <w:p w14:paraId="4F7E228A" w14:textId="77777777" w:rsidR="00BD3A1C" w:rsidRDefault="00BD3A1C">
            <w:pPr>
              <w:pStyle w:val="HorizontalLine"/>
            </w:pPr>
          </w:p>
        </w:tc>
        <w:tc>
          <w:tcPr>
            <w:tcW w:w="1751" w:type="dxa"/>
            <w:shd w:val="clear" w:color="auto" w:fill="auto"/>
            <w:vAlign w:val="center"/>
          </w:tcPr>
          <w:p w14:paraId="34FFEB1D" w14:textId="77777777" w:rsidR="00BD3A1C" w:rsidRDefault="00BD3A1C">
            <w:pPr>
              <w:pStyle w:val="HorizontalLine"/>
            </w:pPr>
          </w:p>
        </w:tc>
        <w:tc>
          <w:tcPr>
            <w:tcW w:w="1751" w:type="dxa"/>
            <w:shd w:val="clear" w:color="auto" w:fill="auto"/>
            <w:vAlign w:val="center"/>
          </w:tcPr>
          <w:p w14:paraId="58EB8F5A" w14:textId="77777777" w:rsidR="00BD3A1C" w:rsidRDefault="00BD3A1C">
            <w:pPr>
              <w:pStyle w:val="HorizontalLine"/>
            </w:pPr>
          </w:p>
        </w:tc>
        <w:tc>
          <w:tcPr>
            <w:tcW w:w="1769" w:type="dxa"/>
            <w:shd w:val="clear" w:color="auto" w:fill="auto"/>
            <w:vAlign w:val="center"/>
          </w:tcPr>
          <w:p w14:paraId="5FE74509" w14:textId="77777777" w:rsidR="00BD3A1C" w:rsidRDefault="00BD3A1C">
            <w:pPr>
              <w:pStyle w:val="HorizontalLine"/>
            </w:pPr>
            <w:bookmarkStart w:id="739" w:name="TBL-2-9-"/>
            <w:bookmarkStart w:id="740" w:name="TBL-2-9-1"/>
            <w:bookmarkEnd w:id="739"/>
            <w:bookmarkEnd w:id="740"/>
          </w:p>
        </w:tc>
      </w:tr>
      <w:tr w:rsidR="00BD3A1C" w14:paraId="5666BFB7" w14:textId="77777777">
        <w:tc>
          <w:tcPr>
            <w:tcW w:w="1766" w:type="dxa"/>
            <w:shd w:val="clear" w:color="auto" w:fill="auto"/>
            <w:vAlign w:val="center"/>
          </w:tcPr>
          <w:p w14:paraId="156D9D01" w14:textId="77777777" w:rsidR="00BD3A1C" w:rsidRDefault="00C85CF5">
            <w:pPr>
              <w:pStyle w:val="TableContents"/>
            </w:pPr>
            <w:bookmarkStart w:id="741" w:name="TBL-2-9-2"/>
            <w:bookmarkEnd w:id="741"/>
            <w:r>
              <w:t>2009-02-10 21:00:00</w:t>
            </w:r>
          </w:p>
        </w:tc>
        <w:tc>
          <w:tcPr>
            <w:tcW w:w="1751" w:type="dxa"/>
            <w:shd w:val="clear" w:color="auto" w:fill="auto"/>
            <w:vAlign w:val="center"/>
          </w:tcPr>
          <w:p w14:paraId="292CE71D" w14:textId="77777777" w:rsidR="00BD3A1C" w:rsidRDefault="00C85CF5">
            <w:pPr>
              <w:pStyle w:val="TableContents"/>
            </w:pPr>
            <w:bookmarkStart w:id="742" w:name="TBL-2-9-3"/>
            <w:bookmarkEnd w:id="742"/>
            <w:r>
              <w:t>2009-02-10 21:15:00</w:t>
            </w:r>
          </w:p>
        </w:tc>
        <w:tc>
          <w:tcPr>
            <w:tcW w:w="1751" w:type="dxa"/>
            <w:shd w:val="clear" w:color="auto" w:fill="auto"/>
            <w:vAlign w:val="center"/>
          </w:tcPr>
          <w:p w14:paraId="3AAAFC68" w14:textId="77777777" w:rsidR="00BD3A1C" w:rsidRDefault="00C85CF5">
            <w:pPr>
              <w:pStyle w:val="TableContents"/>
            </w:pPr>
            <w:bookmarkStart w:id="743" w:name="TBL-2-9-4"/>
            <w:bookmarkEnd w:id="743"/>
            <w:r>
              <w:t>2009-02-11 19:30:00</w:t>
            </w:r>
          </w:p>
        </w:tc>
        <w:tc>
          <w:tcPr>
            <w:tcW w:w="1751" w:type="dxa"/>
            <w:shd w:val="clear" w:color="auto" w:fill="auto"/>
            <w:vAlign w:val="center"/>
          </w:tcPr>
          <w:p w14:paraId="4CA1F673" w14:textId="77777777" w:rsidR="00BD3A1C" w:rsidRDefault="00C85CF5">
            <w:pPr>
              <w:pStyle w:val="TableContents"/>
            </w:pPr>
            <w:bookmarkStart w:id="744" w:name="TBL-2-9-5"/>
            <w:bookmarkEnd w:id="744"/>
            <w:r>
              <w:t>2009-02-11 20:05:00</w:t>
            </w:r>
          </w:p>
        </w:tc>
        <w:tc>
          <w:tcPr>
            <w:tcW w:w="1751" w:type="dxa"/>
            <w:shd w:val="clear" w:color="auto" w:fill="auto"/>
            <w:vAlign w:val="center"/>
          </w:tcPr>
          <w:p w14:paraId="7C787D5B" w14:textId="77777777" w:rsidR="00BD3A1C" w:rsidRDefault="00BD3A1C">
            <w:pPr>
              <w:pStyle w:val="TableContents"/>
              <w:rPr>
                <w:sz w:val="4"/>
                <w:szCs w:val="4"/>
              </w:rPr>
            </w:pPr>
            <w:bookmarkStart w:id="745" w:name="TBL-2-9-6"/>
            <w:bookmarkEnd w:id="745"/>
          </w:p>
        </w:tc>
        <w:tc>
          <w:tcPr>
            <w:tcW w:w="1769" w:type="dxa"/>
            <w:shd w:val="clear" w:color="auto" w:fill="auto"/>
            <w:vAlign w:val="center"/>
          </w:tcPr>
          <w:p w14:paraId="356DF542" w14:textId="77777777" w:rsidR="00BD3A1C" w:rsidRDefault="00BD3A1C">
            <w:pPr>
              <w:pStyle w:val="TableContents"/>
              <w:rPr>
                <w:sz w:val="4"/>
                <w:szCs w:val="4"/>
              </w:rPr>
            </w:pPr>
          </w:p>
        </w:tc>
      </w:tr>
      <w:tr w:rsidR="00BD3A1C" w14:paraId="0B7C6EB5" w14:textId="77777777">
        <w:tc>
          <w:tcPr>
            <w:tcW w:w="1766" w:type="dxa"/>
            <w:shd w:val="clear" w:color="auto" w:fill="auto"/>
            <w:vAlign w:val="center"/>
          </w:tcPr>
          <w:p w14:paraId="3ED5A80C" w14:textId="77777777" w:rsidR="00BD3A1C" w:rsidRDefault="00BD3A1C">
            <w:pPr>
              <w:pStyle w:val="HorizontalLine"/>
            </w:pPr>
          </w:p>
        </w:tc>
        <w:tc>
          <w:tcPr>
            <w:tcW w:w="1751" w:type="dxa"/>
            <w:shd w:val="clear" w:color="auto" w:fill="auto"/>
            <w:vAlign w:val="center"/>
          </w:tcPr>
          <w:p w14:paraId="259CA2A9" w14:textId="77777777" w:rsidR="00BD3A1C" w:rsidRDefault="00BD3A1C">
            <w:pPr>
              <w:pStyle w:val="HorizontalLine"/>
            </w:pPr>
          </w:p>
        </w:tc>
        <w:tc>
          <w:tcPr>
            <w:tcW w:w="1751" w:type="dxa"/>
            <w:shd w:val="clear" w:color="auto" w:fill="auto"/>
            <w:vAlign w:val="center"/>
          </w:tcPr>
          <w:p w14:paraId="0519001F" w14:textId="77777777" w:rsidR="00BD3A1C" w:rsidRDefault="00BD3A1C">
            <w:pPr>
              <w:pStyle w:val="HorizontalLine"/>
            </w:pPr>
          </w:p>
        </w:tc>
        <w:tc>
          <w:tcPr>
            <w:tcW w:w="1751" w:type="dxa"/>
            <w:shd w:val="clear" w:color="auto" w:fill="auto"/>
            <w:vAlign w:val="center"/>
          </w:tcPr>
          <w:p w14:paraId="2B2646C2" w14:textId="77777777" w:rsidR="00BD3A1C" w:rsidRDefault="00BD3A1C">
            <w:pPr>
              <w:pStyle w:val="HorizontalLine"/>
            </w:pPr>
          </w:p>
        </w:tc>
        <w:tc>
          <w:tcPr>
            <w:tcW w:w="1751" w:type="dxa"/>
            <w:shd w:val="clear" w:color="auto" w:fill="auto"/>
            <w:vAlign w:val="center"/>
          </w:tcPr>
          <w:p w14:paraId="76753B5E" w14:textId="77777777" w:rsidR="00BD3A1C" w:rsidRDefault="00BD3A1C">
            <w:pPr>
              <w:pStyle w:val="HorizontalLine"/>
            </w:pPr>
          </w:p>
        </w:tc>
        <w:tc>
          <w:tcPr>
            <w:tcW w:w="1769" w:type="dxa"/>
            <w:shd w:val="clear" w:color="auto" w:fill="auto"/>
            <w:vAlign w:val="center"/>
          </w:tcPr>
          <w:p w14:paraId="0A737C83" w14:textId="77777777" w:rsidR="00BD3A1C" w:rsidRDefault="00BD3A1C">
            <w:pPr>
              <w:pStyle w:val="HorizontalLine"/>
            </w:pPr>
            <w:bookmarkStart w:id="746" w:name="TBL-2-10-"/>
            <w:bookmarkStart w:id="747" w:name="TBL-2-10-1"/>
            <w:bookmarkEnd w:id="746"/>
            <w:bookmarkEnd w:id="747"/>
          </w:p>
        </w:tc>
      </w:tr>
      <w:tr w:rsidR="00BD3A1C" w14:paraId="4BBD52CE" w14:textId="77777777">
        <w:tc>
          <w:tcPr>
            <w:tcW w:w="1766" w:type="dxa"/>
            <w:shd w:val="clear" w:color="auto" w:fill="auto"/>
            <w:vAlign w:val="center"/>
          </w:tcPr>
          <w:p w14:paraId="3FAFC350" w14:textId="77777777" w:rsidR="00BD3A1C" w:rsidRDefault="00C85CF5">
            <w:pPr>
              <w:pStyle w:val="TableContents"/>
            </w:pPr>
            <w:bookmarkStart w:id="748" w:name="TBL-2-10-2"/>
            <w:bookmarkEnd w:id="748"/>
            <w:r>
              <w:t>2009-02-11 08:20:00</w:t>
            </w:r>
          </w:p>
        </w:tc>
        <w:tc>
          <w:tcPr>
            <w:tcW w:w="1751" w:type="dxa"/>
            <w:shd w:val="clear" w:color="auto" w:fill="auto"/>
            <w:vAlign w:val="center"/>
          </w:tcPr>
          <w:p w14:paraId="54E49852" w14:textId="77777777" w:rsidR="00BD3A1C" w:rsidRDefault="00C85CF5">
            <w:pPr>
              <w:pStyle w:val="TableContents"/>
            </w:pPr>
            <w:bookmarkStart w:id="749" w:name="TBL-2-10-3"/>
            <w:bookmarkEnd w:id="749"/>
            <w:r>
              <w:t>2009-02-11 09:30:00</w:t>
            </w:r>
          </w:p>
        </w:tc>
        <w:tc>
          <w:tcPr>
            <w:tcW w:w="1751" w:type="dxa"/>
            <w:shd w:val="clear" w:color="auto" w:fill="auto"/>
            <w:vAlign w:val="center"/>
          </w:tcPr>
          <w:p w14:paraId="60B46DD6" w14:textId="77777777" w:rsidR="00BD3A1C" w:rsidRDefault="00C85CF5">
            <w:pPr>
              <w:pStyle w:val="TableContents"/>
            </w:pPr>
            <w:bookmarkStart w:id="750" w:name="TBL-2-10-4"/>
            <w:bookmarkEnd w:id="750"/>
            <w:r>
              <w:t>2009-02-11 22:00:00</w:t>
            </w:r>
          </w:p>
        </w:tc>
        <w:tc>
          <w:tcPr>
            <w:tcW w:w="1751" w:type="dxa"/>
            <w:shd w:val="clear" w:color="auto" w:fill="auto"/>
            <w:vAlign w:val="center"/>
          </w:tcPr>
          <w:p w14:paraId="04E681BD" w14:textId="77777777" w:rsidR="00BD3A1C" w:rsidRDefault="00C85CF5">
            <w:pPr>
              <w:pStyle w:val="TableContents"/>
            </w:pPr>
            <w:bookmarkStart w:id="751" w:name="TBL-2-10-5"/>
            <w:bookmarkEnd w:id="751"/>
            <w:r>
              <w:t>2009-02-12 08:25:00</w:t>
            </w:r>
          </w:p>
        </w:tc>
        <w:tc>
          <w:tcPr>
            <w:tcW w:w="1751" w:type="dxa"/>
            <w:shd w:val="clear" w:color="auto" w:fill="auto"/>
            <w:vAlign w:val="center"/>
          </w:tcPr>
          <w:p w14:paraId="1A0BDEB8" w14:textId="77777777" w:rsidR="00BD3A1C" w:rsidRDefault="00BD3A1C">
            <w:pPr>
              <w:pStyle w:val="TableContents"/>
              <w:rPr>
                <w:sz w:val="4"/>
                <w:szCs w:val="4"/>
              </w:rPr>
            </w:pPr>
            <w:bookmarkStart w:id="752" w:name="TBL-2-10-6"/>
            <w:bookmarkEnd w:id="752"/>
          </w:p>
        </w:tc>
        <w:tc>
          <w:tcPr>
            <w:tcW w:w="1769" w:type="dxa"/>
            <w:shd w:val="clear" w:color="auto" w:fill="auto"/>
            <w:vAlign w:val="center"/>
          </w:tcPr>
          <w:p w14:paraId="546BEF04" w14:textId="77777777" w:rsidR="00BD3A1C" w:rsidRDefault="00BD3A1C">
            <w:pPr>
              <w:pStyle w:val="TableContents"/>
              <w:rPr>
                <w:sz w:val="4"/>
                <w:szCs w:val="4"/>
              </w:rPr>
            </w:pPr>
          </w:p>
        </w:tc>
      </w:tr>
      <w:tr w:rsidR="00BD3A1C" w14:paraId="18E1E4B8" w14:textId="77777777">
        <w:tc>
          <w:tcPr>
            <w:tcW w:w="1766" w:type="dxa"/>
            <w:shd w:val="clear" w:color="auto" w:fill="auto"/>
            <w:vAlign w:val="center"/>
          </w:tcPr>
          <w:p w14:paraId="391E8752" w14:textId="77777777" w:rsidR="00BD3A1C" w:rsidRDefault="00BD3A1C">
            <w:pPr>
              <w:pStyle w:val="HorizontalLine"/>
            </w:pPr>
          </w:p>
        </w:tc>
        <w:tc>
          <w:tcPr>
            <w:tcW w:w="1751" w:type="dxa"/>
            <w:shd w:val="clear" w:color="auto" w:fill="auto"/>
            <w:vAlign w:val="center"/>
          </w:tcPr>
          <w:p w14:paraId="633A3080" w14:textId="77777777" w:rsidR="00BD3A1C" w:rsidRDefault="00BD3A1C">
            <w:pPr>
              <w:pStyle w:val="HorizontalLine"/>
            </w:pPr>
          </w:p>
        </w:tc>
        <w:tc>
          <w:tcPr>
            <w:tcW w:w="1751" w:type="dxa"/>
            <w:shd w:val="clear" w:color="auto" w:fill="auto"/>
            <w:vAlign w:val="center"/>
          </w:tcPr>
          <w:p w14:paraId="4A6384ED" w14:textId="77777777" w:rsidR="00BD3A1C" w:rsidRDefault="00BD3A1C">
            <w:pPr>
              <w:pStyle w:val="HorizontalLine"/>
            </w:pPr>
          </w:p>
        </w:tc>
        <w:tc>
          <w:tcPr>
            <w:tcW w:w="1751" w:type="dxa"/>
            <w:shd w:val="clear" w:color="auto" w:fill="auto"/>
            <w:vAlign w:val="center"/>
          </w:tcPr>
          <w:p w14:paraId="66EF5D8C" w14:textId="77777777" w:rsidR="00BD3A1C" w:rsidRDefault="00BD3A1C">
            <w:pPr>
              <w:pStyle w:val="HorizontalLine"/>
            </w:pPr>
          </w:p>
        </w:tc>
        <w:tc>
          <w:tcPr>
            <w:tcW w:w="1751" w:type="dxa"/>
            <w:shd w:val="clear" w:color="auto" w:fill="auto"/>
            <w:vAlign w:val="center"/>
          </w:tcPr>
          <w:p w14:paraId="07E4C1D1" w14:textId="77777777" w:rsidR="00BD3A1C" w:rsidRDefault="00BD3A1C">
            <w:pPr>
              <w:pStyle w:val="HorizontalLine"/>
            </w:pPr>
          </w:p>
        </w:tc>
        <w:tc>
          <w:tcPr>
            <w:tcW w:w="1769" w:type="dxa"/>
            <w:shd w:val="clear" w:color="auto" w:fill="auto"/>
            <w:vAlign w:val="center"/>
          </w:tcPr>
          <w:p w14:paraId="6DEC2F5D" w14:textId="77777777" w:rsidR="00BD3A1C" w:rsidRDefault="00BD3A1C">
            <w:pPr>
              <w:pStyle w:val="HorizontalLine"/>
            </w:pPr>
            <w:bookmarkStart w:id="753" w:name="TBL-2-11-"/>
            <w:bookmarkStart w:id="754" w:name="TBL-2-11-1"/>
            <w:bookmarkEnd w:id="753"/>
            <w:bookmarkEnd w:id="754"/>
          </w:p>
        </w:tc>
      </w:tr>
      <w:tr w:rsidR="00BD3A1C" w14:paraId="2D3E5A88" w14:textId="77777777">
        <w:tc>
          <w:tcPr>
            <w:tcW w:w="1766" w:type="dxa"/>
            <w:shd w:val="clear" w:color="auto" w:fill="auto"/>
            <w:vAlign w:val="center"/>
          </w:tcPr>
          <w:p w14:paraId="2D1029E8" w14:textId="77777777" w:rsidR="00BD3A1C" w:rsidRDefault="00C85CF5">
            <w:pPr>
              <w:pStyle w:val="TableContents"/>
            </w:pPr>
            <w:bookmarkStart w:id="755" w:name="TBL-2-11-2"/>
            <w:bookmarkEnd w:id="755"/>
            <w:r>
              <w:t>2009-02-11 11:30:00</w:t>
            </w:r>
          </w:p>
        </w:tc>
        <w:tc>
          <w:tcPr>
            <w:tcW w:w="1751" w:type="dxa"/>
            <w:shd w:val="clear" w:color="auto" w:fill="auto"/>
            <w:vAlign w:val="center"/>
          </w:tcPr>
          <w:p w14:paraId="6024728F" w14:textId="77777777" w:rsidR="00BD3A1C" w:rsidRDefault="00C85CF5">
            <w:pPr>
              <w:pStyle w:val="TableContents"/>
            </w:pPr>
            <w:bookmarkStart w:id="756" w:name="TBL-2-11-3"/>
            <w:bookmarkEnd w:id="756"/>
            <w:r>
              <w:t>2009-02-11 11:45:00</w:t>
            </w:r>
          </w:p>
        </w:tc>
        <w:tc>
          <w:tcPr>
            <w:tcW w:w="1751" w:type="dxa"/>
            <w:shd w:val="clear" w:color="auto" w:fill="auto"/>
            <w:vAlign w:val="center"/>
          </w:tcPr>
          <w:p w14:paraId="714BCA83" w14:textId="77777777" w:rsidR="00BD3A1C" w:rsidRDefault="00BD3A1C">
            <w:pPr>
              <w:pStyle w:val="TableContents"/>
              <w:rPr>
                <w:sz w:val="4"/>
                <w:szCs w:val="4"/>
              </w:rPr>
            </w:pPr>
            <w:bookmarkStart w:id="757" w:name="TBL-2-11-4"/>
            <w:bookmarkEnd w:id="757"/>
          </w:p>
        </w:tc>
        <w:tc>
          <w:tcPr>
            <w:tcW w:w="1751" w:type="dxa"/>
            <w:shd w:val="clear" w:color="auto" w:fill="auto"/>
            <w:vAlign w:val="center"/>
          </w:tcPr>
          <w:p w14:paraId="03A4F962" w14:textId="77777777" w:rsidR="00BD3A1C" w:rsidRDefault="00BD3A1C">
            <w:pPr>
              <w:pStyle w:val="TableContents"/>
              <w:rPr>
                <w:sz w:val="4"/>
                <w:szCs w:val="4"/>
              </w:rPr>
            </w:pPr>
            <w:bookmarkStart w:id="758" w:name="TBL-2-11-5"/>
            <w:bookmarkEnd w:id="758"/>
          </w:p>
        </w:tc>
        <w:tc>
          <w:tcPr>
            <w:tcW w:w="1751" w:type="dxa"/>
            <w:shd w:val="clear" w:color="auto" w:fill="auto"/>
            <w:vAlign w:val="center"/>
          </w:tcPr>
          <w:p w14:paraId="6AFFC664" w14:textId="77777777" w:rsidR="00BD3A1C" w:rsidRDefault="00BD3A1C">
            <w:pPr>
              <w:pStyle w:val="TableContents"/>
              <w:rPr>
                <w:sz w:val="4"/>
                <w:szCs w:val="4"/>
              </w:rPr>
            </w:pPr>
            <w:bookmarkStart w:id="759" w:name="TBL-2-11-6"/>
            <w:bookmarkEnd w:id="759"/>
          </w:p>
        </w:tc>
        <w:tc>
          <w:tcPr>
            <w:tcW w:w="1769" w:type="dxa"/>
            <w:shd w:val="clear" w:color="auto" w:fill="auto"/>
            <w:vAlign w:val="center"/>
          </w:tcPr>
          <w:p w14:paraId="716AE775" w14:textId="77777777" w:rsidR="00BD3A1C" w:rsidRDefault="00BD3A1C">
            <w:pPr>
              <w:pStyle w:val="TableContents"/>
              <w:rPr>
                <w:sz w:val="4"/>
                <w:szCs w:val="4"/>
              </w:rPr>
            </w:pPr>
          </w:p>
        </w:tc>
      </w:tr>
      <w:tr w:rsidR="00BD3A1C" w14:paraId="23C6503F" w14:textId="77777777">
        <w:tc>
          <w:tcPr>
            <w:tcW w:w="1766" w:type="dxa"/>
            <w:shd w:val="clear" w:color="auto" w:fill="auto"/>
            <w:vAlign w:val="center"/>
          </w:tcPr>
          <w:p w14:paraId="4C23E3F4" w14:textId="77777777" w:rsidR="00BD3A1C" w:rsidRDefault="00BD3A1C">
            <w:pPr>
              <w:pStyle w:val="HorizontalLine"/>
            </w:pPr>
          </w:p>
        </w:tc>
        <w:tc>
          <w:tcPr>
            <w:tcW w:w="1751" w:type="dxa"/>
            <w:shd w:val="clear" w:color="auto" w:fill="auto"/>
            <w:vAlign w:val="center"/>
          </w:tcPr>
          <w:p w14:paraId="17ECEB99" w14:textId="77777777" w:rsidR="00BD3A1C" w:rsidRDefault="00BD3A1C">
            <w:pPr>
              <w:pStyle w:val="HorizontalLine"/>
            </w:pPr>
          </w:p>
        </w:tc>
        <w:tc>
          <w:tcPr>
            <w:tcW w:w="1751" w:type="dxa"/>
            <w:shd w:val="clear" w:color="auto" w:fill="auto"/>
            <w:vAlign w:val="center"/>
          </w:tcPr>
          <w:p w14:paraId="77170BE5" w14:textId="77777777" w:rsidR="00BD3A1C" w:rsidRDefault="00BD3A1C">
            <w:pPr>
              <w:pStyle w:val="HorizontalLine"/>
            </w:pPr>
          </w:p>
        </w:tc>
        <w:tc>
          <w:tcPr>
            <w:tcW w:w="1751" w:type="dxa"/>
            <w:shd w:val="clear" w:color="auto" w:fill="auto"/>
            <w:vAlign w:val="center"/>
          </w:tcPr>
          <w:p w14:paraId="4A303CB0" w14:textId="77777777" w:rsidR="00BD3A1C" w:rsidRDefault="00BD3A1C">
            <w:pPr>
              <w:pStyle w:val="HorizontalLine"/>
            </w:pPr>
          </w:p>
        </w:tc>
        <w:tc>
          <w:tcPr>
            <w:tcW w:w="1751" w:type="dxa"/>
            <w:shd w:val="clear" w:color="auto" w:fill="auto"/>
            <w:vAlign w:val="center"/>
          </w:tcPr>
          <w:p w14:paraId="37950660" w14:textId="77777777" w:rsidR="00BD3A1C" w:rsidRDefault="00BD3A1C">
            <w:pPr>
              <w:pStyle w:val="HorizontalLine"/>
            </w:pPr>
          </w:p>
        </w:tc>
        <w:tc>
          <w:tcPr>
            <w:tcW w:w="1769" w:type="dxa"/>
            <w:shd w:val="clear" w:color="auto" w:fill="auto"/>
            <w:vAlign w:val="center"/>
          </w:tcPr>
          <w:p w14:paraId="6B2273EE" w14:textId="77777777" w:rsidR="00BD3A1C" w:rsidRDefault="00BD3A1C">
            <w:pPr>
              <w:pStyle w:val="HorizontalLine"/>
            </w:pPr>
            <w:bookmarkStart w:id="760" w:name="TBL-2-12-"/>
            <w:bookmarkStart w:id="761" w:name="TBL-2-12-1"/>
            <w:bookmarkEnd w:id="760"/>
            <w:bookmarkEnd w:id="761"/>
          </w:p>
        </w:tc>
      </w:tr>
      <w:tr w:rsidR="00BD3A1C" w14:paraId="4E5CC301" w14:textId="77777777">
        <w:tc>
          <w:tcPr>
            <w:tcW w:w="1766" w:type="dxa"/>
            <w:shd w:val="clear" w:color="auto" w:fill="auto"/>
            <w:vAlign w:val="center"/>
          </w:tcPr>
          <w:p w14:paraId="0A015230" w14:textId="77777777" w:rsidR="00BD3A1C" w:rsidRDefault="00C85CF5">
            <w:pPr>
              <w:pStyle w:val="TableContents"/>
            </w:pPr>
            <w:bookmarkStart w:id="762" w:name="TBL-2-12-2"/>
            <w:bookmarkEnd w:id="762"/>
            <w:r>
              <w:t>2009-02-11 14:15:00</w:t>
            </w:r>
          </w:p>
        </w:tc>
        <w:tc>
          <w:tcPr>
            <w:tcW w:w="1751" w:type="dxa"/>
            <w:shd w:val="clear" w:color="auto" w:fill="auto"/>
            <w:vAlign w:val="center"/>
          </w:tcPr>
          <w:p w14:paraId="6FBAB1FC" w14:textId="77777777" w:rsidR="00BD3A1C" w:rsidRDefault="00C85CF5">
            <w:pPr>
              <w:pStyle w:val="TableContents"/>
            </w:pPr>
            <w:bookmarkStart w:id="763" w:name="TBL-2-12-3"/>
            <w:bookmarkEnd w:id="763"/>
            <w:r>
              <w:t>2009-02-11 15:00:00</w:t>
            </w:r>
          </w:p>
        </w:tc>
        <w:tc>
          <w:tcPr>
            <w:tcW w:w="1751" w:type="dxa"/>
            <w:shd w:val="clear" w:color="auto" w:fill="auto"/>
            <w:vAlign w:val="center"/>
          </w:tcPr>
          <w:p w14:paraId="684AF360" w14:textId="77777777" w:rsidR="00BD3A1C" w:rsidRDefault="00BD3A1C">
            <w:pPr>
              <w:pStyle w:val="TableContents"/>
              <w:rPr>
                <w:sz w:val="4"/>
                <w:szCs w:val="4"/>
              </w:rPr>
            </w:pPr>
            <w:bookmarkStart w:id="764" w:name="TBL-2-12-4"/>
            <w:bookmarkEnd w:id="764"/>
          </w:p>
        </w:tc>
        <w:tc>
          <w:tcPr>
            <w:tcW w:w="1751" w:type="dxa"/>
            <w:shd w:val="clear" w:color="auto" w:fill="auto"/>
            <w:vAlign w:val="center"/>
          </w:tcPr>
          <w:p w14:paraId="1E679A32" w14:textId="77777777" w:rsidR="00BD3A1C" w:rsidRDefault="00BD3A1C">
            <w:pPr>
              <w:pStyle w:val="TableContents"/>
              <w:rPr>
                <w:sz w:val="4"/>
                <w:szCs w:val="4"/>
              </w:rPr>
            </w:pPr>
            <w:bookmarkStart w:id="765" w:name="TBL-2-12-5"/>
            <w:bookmarkEnd w:id="765"/>
          </w:p>
        </w:tc>
        <w:tc>
          <w:tcPr>
            <w:tcW w:w="1751" w:type="dxa"/>
            <w:shd w:val="clear" w:color="auto" w:fill="auto"/>
            <w:vAlign w:val="center"/>
          </w:tcPr>
          <w:p w14:paraId="07932E5C" w14:textId="77777777" w:rsidR="00BD3A1C" w:rsidRDefault="00BD3A1C">
            <w:pPr>
              <w:pStyle w:val="TableContents"/>
              <w:rPr>
                <w:sz w:val="4"/>
                <w:szCs w:val="4"/>
              </w:rPr>
            </w:pPr>
            <w:bookmarkStart w:id="766" w:name="TBL-2-12-6"/>
            <w:bookmarkEnd w:id="766"/>
          </w:p>
        </w:tc>
        <w:tc>
          <w:tcPr>
            <w:tcW w:w="1769" w:type="dxa"/>
            <w:shd w:val="clear" w:color="auto" w:fill="auto"/>
            <w:vAlign w:val="center"/>
          </w:tcPr>
          <w:p w14:paraId="346629C2" w14:textId="77777777" w:rsidR="00BD3A1C" w:rsidRDefault="00BD3A1C">
            <w:pPr>
              <w:pStyle w:val="TableContents"/>
              <w:rPr>
                <w:sz w:val="4"/>
                <w:szCs w:val="4"/>
              </w:rPr>
            </w:pPr>
          </w:p>
        </w:tc>
      </w:tr>
      <w:tr w:rsidR="00BD3A1C" w14:paraId="0CF6339D" w14:textId="77777777">
        <w:tc>
          <w:tcPr>
            <w:tcW w:w="1766" w:type="dxa"/>
            <w:shd w:val="clear" w:color="auto" w:fill="auto"/>
            <w:vAlign w:val="center"/>
          </w:tcPr>
          <w:p w14:paraId="57B1DACC" w14:textId="77777777" w:rsidR="00BD3A1C" w:rsidRDefault="00BD3A1C">
            <w:pPr>
              <w:pStyle w:val="HorizontalLine"/>
            </w:pPr>
          </w:p>
        </w:tc>
        <w:tc>
          <w:tcPr>
            <w:tcW w:w="1751" w:type="dxa"/>
            <w:shd w:val="clear" w:color="auto" w:fill="auto"/>
            <w:vAlign w:val="center"/>
          </w:tcPr>
          <w:p w14:paraId="5D23B15A" w14:textId="77777777" w:rsidR="00BD3A1C" w:rsidRDefault="00BD3A1C">
            <w:pPr>
              <w:pStyle w:val="HorizontalLine"/>
            </w:pPr>
          </w:p>
        </w:tc>
        <w:tc>
          <w:tcPr>
            <w:tcW w:w="1751" w:type="dxa"/>
            <w:shd w:val="clear" w:color="auto" w:fill="auto"/>
            <w:vAlign w:val="center"/>
          </w:tcPr>
          <w:p w14:paraId="3D57C374" w14:textId="77777777" w:rsidR="00BD3A1C" w:rsidRDefault="00BD3A1C">
            <w:pPr>
              <w:pStyle w:val="HorizontalLine"/>
            </w:pPr>
          </w:p>
        </w:tc>
        <w:tc>
          <w:tcPr>
            <w:tcW w:w="1751" w:type="dxa"/>
            <w:shd w:val="clear" w:color="auto" w:fill="auto"/>
            <w:vAlign w:val="center"/>
          </w:tcPr>
          <w:p w14:paraId="6AF21959" w14:textId="77777777" w:rsidR="00BD3A1C" w:rsidRDefault="00BD3A1C">
            <w:pPr>
              <w:pStyle w:val="HorizontalLine"/>
            </w:pPr>
          </w:p>
        </w:tc>
        <w:tc>
          <w:tcPr>
            <w:tcW w:w="1751" w:type="dxa"/>
            <w:shd w:val="clear" w:color="auto" w:fill="auto"/>
            <w:vAlign w:val="center"/>
          </w:tcPr>
          <w:p w14:paraId="64C34DDC" w14:textId="77777777" w:rsidR="00BD3A1C" w:rsidRDefault="00BD3A1C">
            <w:pPr>
              <w:pStyle w:val="HorizontalLine"/>
            </w:pPr>
          </w:p>
        </w:tc>
        <w:tc>
          <w:tcPr>
            <w:tcW w:w="1769" w:type="dxa"/>
            <w:shd w:val="clear" w:color="auto" w:fill="auto"/>
            <w:vAlign w:val="center"/>
          </w:tcPr>
          <w:p w14:paraId="338EEBBB" w14:textId="77777777" w:rsidR="00BD3A1C" w:rsidRDefault="00BD3A1C">
            <w:pPr>
              <w:pStyle w:val="HorizontalLine"/>
            </w:pPr>
            <w:bookmarkStart w:id="767" w:name="TBL-2-13-"/>
            <w:bookmarkStart w:id="768" w:name="TBL-2-13-1"/>
            <w:bookmarkEnd w:id="767"/>
            <w:bookmarkEnd w:id="768"/>
          </w:p>
        </w:tc>
      </w:tr>
      <w:tr w:rsidR="00BD3A1C" w14:paraId="5062C81B" w14:textId="77777777">
        <w:tc>
          <w:tcPr>
            <w:tcW w:w="1766" w:type="dxa"/>
            <w:shd w:val="clear" w:color="auto" w:fill="auto"/>
            <w:vAlign w:val="center"/>
          </w:tcPr>
          <w:p w14:paraId="5C26B6DF" w14:textId="77777777" w:rsidR="00BD3A1C" w:rsidRDefault="00C85CF5">
            <w:pPr>
              <w:pStyle w:val="TableContents"/>
            </w:pPr>
            <w:bookmarkStart w:id="769" w:name="TBL-2-13-2"/>
            <w:bookmarkEnd w:id="769"/>
            <w:r>
              <w:t>2009-02-11 15:00:00</w:t>
            </w:r>
          </w:p>
        </w:tc>
        <w:tc>
          <w:tcPr>
            <w:tcW w:w="1751" w:type="dxa"/>
            <w:shd w:val="clear" w:color="auto" w:fill="auto"/>
            <w:vAlign w:val="center"/>
          </w:tcPr>
          <w:p w14:paraId="544262A0" w14:textId="77777777" w:rsidR="00BD3A1C" w:rsidRDefault="00C85CF5">
            <w:pPr>
              <w:pStyle w:val="TableContents"/>
            </w:pPr>
            <w:bookmarkStart w:id="770" w:name="TBL-2-13-3"/>
            <w:bookmarkEnd w:id="770"/>
            <w:r>
              <w:t>2009-02-11 16:00:00</w:t>
            </w:r>
          </w:p>
        </w:tc>
        <w:tc>
          <w:tcPr>
            <w:tcW w:w="1751" w:type="dxa"/>
            <w:shd w:val="clear" w:color="auto" w:fill="auto"/>
            <w:vAlign w:val="center"/>
          </w:tcPr>
          <w:p w14:paraId="11CE7742" w14:textId="77777777" w:rsidR="00BD3A1C" w:rsidRDefault="00BD3A1C">
            <w:pPr>
              <w:pStyle w:val="TableContents"/>
              <w:rPr>
                <w:sz w:val="4"/>
                <w:szCs w:val="4"/>
              </w:rPr>
            </w:pPr>
            <w:bookmarkStart w:id="771" w:name="TBL-2-13-4"/>
            <w:bookmarkEnd w:id="771"/>
          </w:p>
        </w:tc>
        <w:tc>
          <w:tcPr>
            <w:tcW w:w="1751" w:type="dxa"/>
            <w:shd w:val="clear" w:color="auto" w:fill="auto"/>
            <w:vAlign w:val="center"/>
          </w:tcPr>
          <w:p w14:paraId="38C1DE5E" w14:textId="77777777" w:rsidR="00BD3A1C" w:rsidRDefault="00BD3A1C">
            <w:pPr>
              <w:pStyle w:val="TableContents"/>
              <w:rPr>
                <w:sz w:val="4"/>
                <w:szCs w:val="4"/>
              </w:rPr>
            </w:pPr>
            <w:bookmarkStart w:id="772" w:name="TBL-2-13-5"/>
            <w:bookmarkEnd w:id="772"/>
          </w:p>
        </w:tc>
        <w:tc>
          <w:tcPr>
            <w:tcW w:w="1751" w:type="dxa"/>
            <w:shd w:val="clear" w:color="auto" w:fill="auto"/>
            <w:vAlign w:val="center"/>
          </w:tcPr>
          <w:p w14:paraId="007C8941" w14:textId="77777777" w:rsidR="00BD3A1C" w:rsidRDefault="00BD3A1C">
            <w:pPr>
              <w:pStyle w:val="TableContents"/>
              <w:rPr>
                <w:sz w:val="4"/>
                <w:szCs w:val="4"/>
              </w:rPr>
            </w:pPr>
            <w:bookmarkStart w:id="773" w:name="TBL-2-13-6"/>
            <w:bookmarkEnd w:id="773"/>
          </w:p>
        </w:tc>
        <w:tc>
          <w:tcPr>
            <w:tcW w:w="1769" w:type="dxa"/>
            <w:shd w:val="clear" w:color="auto" w:fill="auto"/>
            <w:vAlign w:val="center"/>
          </w:tcPr>
          <w:p w14:paraId="44AA3291" w14:textId="77777777" w:rsidR="00BD3A1C" w:rsidRDefault="00BD3A1C">
            <w:pPr>
              <w:pStyle w:val="TableContents"/>
              <w:rPr>
                <w:sz w:val="4"/>
                <w:szCs w:val="4"/>
              </w:rPr>
            </w:pPr>
          </w:p>
        </w:tc>
      </w:tr>
      <w:tr w:rsidR="00BD3A1C" w14:paraId="755386C2" w14:textId="77777777">
        <w:tc>
          <w:tcPr>
            <w:tcW w:w="1766" w:type="dxa"/>
            <w:shd w:val="clear" w:color="auto" w:fill="auto"/>
            <w:vAlign w:val="center"/>
          </w:tcPr>
          <w:p w14:paraId="78A39A88" w14:textId="77777777" w:rsidR="00BD3A1C" w:rsidRDefault="00BD3A1C">
            <w:pPr>
              <w:pStyle w:val="HorizontalLine"/>
            </w:pPr>
          </w:p>
        </w:tc>
        <w:tc>
          <w:tcPr>
            <w:tcW w:w="1751" w:type="dxa"/>
            <w:shd w:val="clear" w:color="auto" w:fill="auto"/>
            <w:vAlign w:val="center"/>
          </w:tcPr>
          <w:p w14:paraId="376C54BC" w14:textId="77777777" w:rsidR="00BD3A1C" w:rsidRDefault="00BD3A1C">
            <w:pPr>
              <w:pStyle w:val="HorizontalLine"/>
            </w:pPr>
          </w:p>
        </w:tc>
        <w:tc>
          <w:tcPr>
            <w:tcW w:w="1751" w:type="dxa"/>
            <w:shd w:val="clear" w:color="auto" w:fill="auto"/>
            <w:vAlign w:val="center"/>
          </w:tcPr>
          <w:p w14:paraId="51FB778E" w14:textId="77777777" w:rsidR="00BD3A1C" w:rsidRDefault="00BD3A1C">
            <w:pPr>
              <w:pStyle w:val="HorizontalLine"/>
            </w:pPr>
          </w:p>
        </w:tc>
        <w:tc>
          <w:tcPr>
            <w:tcW w:w="1751" w:type="dxa"/>
            <w:shd w:val="clear" w:color="auto" w:fill="auto"/>
            <w:vAlign w:val="center"/>
          </w:tcPr>
          <w:p w14:paraId="37265276" w14:textId="77777777" w:rsidR="00BD3A1C" w:rsidRDefault="00BD3A1C">
            <w:pPr>
              <w:pStyle w:val="HorizontalLine"/>
            </w:pPr>
          </w:p>
        </w:tc>
        <w:tc>
          <w:tcPr>
            <w:tcW w:w="1751" w:type="dxa"/>
            <w:shd w:val="clear" w:color="auto" w:fill="auto"/>
            <w:vAlign w:val="center"/>
          </w:tcPr>
          <w:p w14:paraId="54364478" w14:textId="77777777" w:rsidR="00BD3A1C" w:rsidRDefault="00BD3A1C">
            <w:pPr>
              <w:pStyle w:val="HorizontalLine"/>
            </w:pPr>
          </w:p>
        </w:tc>
        <w:tc>
          <w:tcPr>
            <w:tcW w:w="1769" w:type="dxa"/>
            <w:shd w:val="clear" w:color="auto" w:fill="auto"/>
            <w:vAlign w:val="center"/>
          </w:tcPr>
          <w:p w14:paraId="40ED93FF" w14:textId="77777777" w:rsidR="00BD3A1C" w:rsidRDefault="00BD3A1C">
            <w:pPr>
              <w:pStyle w:val="HorizontalLine"/>
            </w:pPr>
            <w:bookmarkStart w:id="774" w:name="TBL-2-14-"/>
            <w:bookmarkStart w:id="775" w:name="TBL-2-14-1"/>
            <w:bookmarkEnd w:id="774"/>
            <w:bookmarkEnd w:id="775"/>
          </w:p>
        </w:tc>
      </w:tr>
      <w:tr w:rsidR="00BD3A1C" w14:paraId="6A8A92F1" w14:textId="77777777">
        <w:tc>
          <w:tcPr>
            <w:tcW w:w="1766" w:type="dxa"/>
            <w:shd w:val="clear" w:color="auto" w:fill="auto"/>
            <w:vAlign w:val="center"/>
          </w:tcPr>
          <w:p w14:paraId="2065BA9D" w14:textId="77777777" w:rsidR="00BD3A1C" w:rsidRDefault="00C85CF5">
            <w:pPr>
              <w:pStyle w:val="TableContents"/>
            </w:pPr>
            <w:bookmarkStart w:id="776" w:name="TBL-2-14-2"/>
            <w:bookmarkEnd w:id="776"/>
            <w:r>
              <w:t>2009-02-11 16:50:00</w:t>
            </w:r>
          </w:p>
        </w:tc>
        <w:tc>
          <w:tcPr>
            <w:tcW w:w="1751" w:type="dxa"/>
            <w:shd w:val="clear" w:color="auto" w:fill="auto"/>
            <w:vAlign w:val="center"/>
          </w:tcPr>
          <w:p w14:paraId="79B4CF81" w14:textId="77777777" w:rsidR="00BD3A1C" w:rsidRDefault="00C85CF5">
            <w:pPr>
              <w:pStyle w:val="TableContents"/>
            </w:pPr>
            <w:bookmarkStart w:id="777" w:name="TBL-2-14-3"/>
            <w:bookmarkEnd w:id="777"/>
            <w:r>
              <w:t>2009-02-11 17:15:00</w:t>
            </w:r>
          </w:p>
        </w:tc>
        <w:tc>
          <w:tcPr>
            <w:tcW w:w="1751" w:type="dxa"/>
            <w:shd w:val="clear" w:color="auto" w:fill="auto"/>
            <w:vAlign w:val="center"/>
          </w:tcPr>
          <w:p w14:paraId="28898A17" w14:textId="77777777" w:rsidR="00BD3A1C" w:rsidRDefault="00BD3A1C">
            <w:pPr>
              <w:pStyle w:val="TableContents"/>
              <w:rPr>
                <w:sz w:val="4"/>
                <w:szCs w:val="4"/>
              </w:rPr>
            </w:pPr>
            <w:bookmarkStart w:id="778" w:name="TBL-2-14-4"/>
            <w:bookmarkEnd w:id="778"/>
          </w:p>
        </w:tc>
        <w:tc>
          <w:tcPr>
            <w:tcW w:w="1751" w:type="dxa"/>
            <w:shd w:val="clear" w:color="auto" w:fill="auto"/>
            <w:vAlign w:val="center"/>
          </w:tcPr>
          <w:p w14:paraId="3F836282" w14:textId="77777777" w:rsidR="00BD3A1C" w:rsidRDefault="00BD3A1C">
            <w:pPr>
              <w:pStyle w:val="TableContents"/>
              <w:rPr>
                <w:sz w:val="4"/>
                <w:szCs w:val="4"/>
              </w:rPr>
            </w:pPr>
            <w:bookmarkStart w:id="779" w:name="TBL-2-14-5"/>
            <w:bookmarkEnd w:id="779"/>
          </w:p>
        </w:tc>
        <w:tc>
          <w:tcPr>
            <w:tcW w:w="1751" w:type="dxa"/>
            <w:shd w:val="clear" w:color="auto" w:fill="auto"/>
            <w:vAlign w:val="center"/>
          </w:tcPr>
          <w:p w14:paraId="2E66DA03" w14:textId="77777777" w:rsidR="00BD3A1C" w:rsidRDefault="00BD3A1C">
            <w:pPr>
              <w:pStyle w:val="TableContents"/>
              <w:rPr>
                <w:sz w:val="4"/>
                <w:szCs w:val="4"/>
              </w:rPr>
            </w:pPr>
            <w:bookmarkStart w:id="780" w:name="TBL-2-14-6"/>
            <w:bookmarkEnd w:id="780"/>
          </w:p>
        </w:tc>
        <w:tc>
          <w:tcPr>
            <w:tcW w:w="1769" w:type="dxa"/>
            <w:shd w:val="clear" w:color="auto" w:fill="auto"/>
            <w:vAlign w:val="center"/>
          </w:tcPr>
          <w:p w14:paraId="3AC67530" w14:textId="77777777" w:rsidR="00BD3A1C" w:rsidRDefault="00BD3A1C">
            <w:pPr>
              <w:pStyle w:val="TableContents"/>
              <w:rPr>
                <w:sz w:val="4"/>
                <w:szCs w:val="4"/>
              </w:rPr>
            </w:pPr>
          </w:p>
        </w:tc>
      </w:tr>
      <w:tr w:rsidR="00BD3A1C" w14:paraId="738D9641" w14:textId="77777777">
        <w:tc>
          <w:tcPr>
            <w:tcW w:w="1766" w:type="dxa"/>
            <w:shd w:val="clear" w:color="auto" w:fill="auto"/>
            <w:vAlign w:val="center"/>
          </w:tcPr>
          <w:p w14:paraId="613425F4" w14:textId="77777777" w:rsidR="00BD3A1C" w:rsidRDefault="00BD3A1C">
            <w:pPr>
              <w:pStyle w:val="HorizontalLine"/>
            </w:pPr>
          </w:p>
        </w:tc>
        <w:tc>
          <w:tcPr>
            <w:tcW w:w="1751" w:type="dxa"/>
            <w:shd w:val="clear" w:color="auto" w:fill="auto"/>
            <w:vAlign w:val="center"/>
          </w:tcPr>
          <w:p w14:paraId="28A0EBE4" w14:textId="77777777" w:rsidR="00BD3A1C" w:rsidRDefault="00BD3A1C">
            <w:pPr>
              <w:pStyle w:val="HorizontalLine"/>
            </w:pPr>
          </w:p>
        </w:tc>
        <w:tc>
          <w:tcPr>
            <w:tcW w:w="1751" w:type="dxa"/>
            <w:shd w:val="clear" w:color="auto" w:fill="auto"/>
            <w:vAlign w:val="center"/>
          </w:tcPr>
          <w:p w14:paraId="40865309" w14:textId="77777777" w:rsidR="00BD3A1C" w:rsidRDefault="00BD3A1C">
            <w:pPr>
              <w:pStyle w:val="HorizontalLine"/>
            </w:pPr>
          </w:p>
        </w:tc>
        <w:tc>
          <w:tcPr>
            <w:tcW w:w="1751" w:type="dxa"/>
            <w:shd w:val="clear" w:color="auto" w:fill="auto"/>
            <w:vAlign w:val="center"/>
          </w:tcPr>
          <w:p w14:paraId="7C2C4580" w14:textId="77777777" w:rsidR="00BD3A1C" w:rsidRDefault="00BD3A1C">
            <w:pPr>
              <w:pStyle w:val="HorizontalLine"/>
            </w:pPr>
          </w:p>
        </w:tc>
        <w:tc>
          <w:tcPr>
            <w:tcW w:w="1751" w:type="dxa"/>
            <w:shd w:val="clear" w:color="auto" w:fill="auto"/>
            <w:vAlign w:val="center"/>
          </w:tcPr>
          <w:p w14:paraId="49733968" w14:textId="77777777" w:rsidR="00BD3A1C" w:rsidRDefault="00BD3A1C">
            <w:pPr>
              <w:pStyle w:val="HorizontalLine"/>
            </w:pPr>
          </w:p>
        </w:tc>
        <w:tc>
          <w:tcPr>
            <w:tcW w:w="1769" w:type="dxa"/>
            <w:shd w:val="clear" w:color="auto" w:fill="auto"/>
            <w:vAlign w:val="center"/>
          </w:tcPr>
          <w:p w14:paraId="646E3900" w14:textId="77777777" w:rsidR="00BD3A1C" w:rsidRDefault="00BD3A1C">
            <w:pPr>
              <w:pStyle w:val="HorizontalLine"/>
            </w:pPr>
            <w:bookmarkStart w:id="781" w:name="TBL-2-15-"/>
            <w:bookmarkStart w:id="782" w:name="TBL-2-15-1"/>
            <w:bookmarkEnd w:id="781"/>
            <w:bookmarkEnd w:id="782"/>
          </w:p>
        </w:tc>
      </w:tr>
      <w:tr w:rsidR="00BD3A1C" w14:paraId="2D97606A" w14:textId="77777777">
        <w:tc>
          <w:tcPr>
            <w:tcW w:w="1766" w:type="dxa"/>
            <w:shd w:val="clear" w:color="auto" w:fill="auto"/>
            <w:vAlign w:val="center"/>
          </w:tcPr>
          <w:p w14:paraId="19CA32FA" w14:textId="77777777" w:rsidR="00BD3A1C" w:rsidRDefault="00C85CF5">
            <w:pPr>
              <w:pStyle w:val="TableContents"/>
            </w:pPr>
            <w:bookmarkStart w:id="783" w:name="TBL-2-15-2"/>
            <w:bookmarkEnd w:id="783"/>
            <w:r>
              <w:t>2009-02-11 17:30:00</w:t>
            </w:r>
          </w:p>
        </w:tc>
        <w:tc>
          <w:tcPr>
            <w:tcW w:w="1751" w:type="dxa"/>
            <w:shd w:val="clear" w:color="auto" w:fill="auto"/>
            <w:vAlign w:val="center"/>
          </w:tcPr>
          <w:p w14:paraId="7D1261EE" w14:textId="77777777" w:rsidR="00BD3A1C" w:rsidRDefault="00C85CF5">
            <w:pPr>
              <w:pStyle w:val="TableContents"/>
            </w:pPr>
            <w:bookmarkStart w:id="784" w:name="TBL-2-15-3"/>
            <w:bookmarkEnd w:id="784"/>
            <w:r>
              <w:t>2009-02-11 17:45:00</w:t>
            </w:r>
          </w:p>
        </w:tc>
        <w:tc>
          <w:tcPr>
            <w:tcW w:w="1751" w:type="dxa"/>
            <w:shd w:val="clear" w:color="auto" w:fill="auto"/>
            <w:vAlign w:val="center"/>
          </w:tcPr>
          <w:p w14:paraId="4543E1BE" w14:textId="77777777" w:rsidR="00BD3A1C" w:rsidRDefault="00BD3A1C">
            <w:pPr>
              <w:pStyle w:val="TableContents"/>
              <w:rPr>
                <w:sz w:val="4"/>
                <w:szCs w:val="4"/>
              </w:rPr>
            </w:pPr>
            <w:bookmarkStart w:id="785" w:name="TBL-2-15-4"/>
            <w:bookmarkEnd w:id="785"/>
          </w:p>
        </w:tc>
        <w:tc>
          <w:tcPr>
            <w:tcW w:w="1751" w:type="dxa"/>
            <w:shd w:val="clear" w:color="auto" w:fill="auto"/>
            <w:vAlign w:val="center"/>
          </w:tcPr>
          <w:p w14:paraId="583820A5" w14:textId="77777777" w:rsidR="00BD3A1C" w:rsidRDefault="00BD3A1C">
            <w:pPr>
              <w:pStyle w:val="TableContents"/>
              <w:rPr>
                <w:sz w:val="4"/>
                <w:szCs w:val="4"/>
              </w:rPr>
            </w:pPr>
            <w:bookmarkStart w:id="786" w:name="TBL-2-15-5"/>
            <w:bookmarkEnd w:id="786"/>
          </w:p>
        </w:tc>
        <w:tc>
          <w:tcPr>
            <w:tcW w:w="1751" w:type="dxa"/>
            <w:shd w:val="clear" w:color="auto" w:fill="auto"/>
            <w:vAlign w:val="center"/>
          </w:tcPr>
          <w:p w14:paraId="7C4945FC" w14:textId="77777777" w:rsidR="00BD3A1C" w:rsidRDefault="00BD3A1C">
            <w:pPr>
              <w:pStyle w:val="TableContents"/>
              <w:rPr>
                <w:sz w:val="4"/>
                <w:szCs w:val="4"/>
              </w:rPr>
            </w:pPr>
            <w:bookmarkStart w:id="787" w:name="TBL-2-15-6"/>
            <w:bookmarkEnd w:id="787"/>
          </w:p>
        </w:tc>
        <w:tc>
          <w:tcPr>
            <w:tcW w:w="1769" w:type="dxa"/>
            <w:shd w:val="clear" w:color="auto" w:fill="auto"/>
            <w:vAlign w:val="center"/>
          </w:tcPr>
          <w:p w14:paraId="220ED1E7" w14:textId="77777777" w:rsidR="00BD3A1C" w:rsidRDefault="00BD3A1C">
            <w:pPr>
              <w:pStyle w:val="TableContents"/>
              <w:rPr>
                <w:sz w:val="4"/>
                <w:szCs w:val="4"/>
              </w:rPr>
            </w:pPr>
          </w:p>
        </w:tc>
      </w:tr>
      <w:tr w:rsidR="00BD3A1C" w14:paraId="40E621C8" w14:textId="77777777">
        <w:tc>
          <w:tcPr>
            <w:tcW w:w="1766" w:type="dxa"/>
            <w:shd w:val="clear" w:color="auto" w:fill="auto"/>
            <w:vAlign w:val="center"/>
          </w:tcPr>
          <w:p w14:paraId="235A7FA7" w14:textId="77777777" w:rsidR="00BD3A1C" w:rsidRDefault="00BD3A1C">
            <w:pPr>
              <w:pStyle w:val="HorizontalLine"/>
            </w:pPr>
          </w:p>
        </w:tc>
        <w:tc>
          <w:tcPr>
            <w:tcW w:w="1751" w:type="dxa"/>
            <w:shd w:val="clear" w:color="auto" w:fill="auto"/>
            <w:vAlign w:val="center"/>
          </w:tcPr>
          <w:p w14:paraId="61DFE589" w14:textId="77777777" w:rsidR="00BD3A1C" w:rsidRDefault="00BD3A1C">
            <w:pPr>
              <w:pStyle w:val="HorizontalLine"/>
            </w:pPr>
          </w:p>
        </w:tc>
        <w:tc>
          <w:tcPr>
            <w:tcW w:w="1751" w:type="dxa"/>
            <w:shd w:val="clear" w:color="auto" w:fill="auto"/>
            <w:vAlign w:val="center"/>
          </w:tcPr>
          <w:p w14:paraId="657597A0" w14:textId="77777777" w:rsidR="00BD3A1C" w:rsidRDefault="00BD3A1C">
            <w:pPr>
              <w:pStyle w:val="HorizontalLine"/>
            </w:pPr>
          </w:p>
        </w:tc>
        <w:tc>
          <w:tcPr>
            <w:tcW w:w="1751" w:type="dxa"/>
            <w:shd w:val="clear" w:color="auto" w:fill="auto"/>
            <w:vAlign w:val="center"/>
          </w:tcPr>
          <w:p w14:paraId="6B46D3AD" w14:textId="77777777" w:rsidR="00BD3A1C" w:rsidRDefault="00BD3A1C">
            <w:pPr>
              <w:pStyle w:val="HorizontalLine"/>
            </w:pPr>
          </w:p>
        </w:tc>
        <w:tc>
          <w:tcPr>
            <w:tcW w:w="1751" w:type="dxa"/>
            <w:shd w:val="clear" w:color="auto" w:fill="auto"/>
            <w:vAlign w:val="center"/>
          </w:tcPr>
          <w:p w14:paraId="17338C09" w14:textId="77777777" w:rsidR="00BD3A1C" w:rsidRDefault="00BD3A1C">
            <w:pPr>
              <w:pStyle w:val="HorizontalLine"/>
            </w:pPr>
          </w:p>
        </w:tc>
        <w:tc>
          <w:tcPr>
            <w:tcW w:w="1769" w:type="dxa"/>
            <w:shd w:val="clear" w:color="auto" w:fill="auto"/>
            <w:vAlign w:val="center"/>
          </w:tcPr>
          <w:p w14:paraId="2F8FF63C" w14:textId="77777777" w:rsidR="00BD3A1C" w:rsidRDefault="00BD3A1C">
            <w:pPr>
              <w:pStyle w:val="HorizontalLine"/>
            </w:pPr>
            <w:bookmarkStart w:id="788" w:name="TBL-2-16-"/>
            <w:bookmarkStart w:id="789" w:name="TBL-2-16-1"/>
            <w:bookmarkEnd w:id="788"/>
            <w:bookmarkEnd w:id="789"/>
          </w:p>
        </w:tc>
      </w:tr>
      <w:tr w:rsidR="00BD3A1C" w14:paraId="70A5E027" w14:textId="77777777">
        <w:tc>
          <w:tcPr>
            <w:tcW w:w="1766" w:type="dxa"/>
            <w:shd w:val="clear" w:color="auto" w:fill="auto"/>
            <w:vAlign w:val="center"/>
          </w:tcPr>
          <w:p w14:paraId="57AAC228" w14:textId="77777777" w:rsidR="00BD3A1C" w:rsidRDefault="00C85CF5">
            <w:pPr>
              <w:pStyle w:val="TableContents"/>
            </w:pPr>
            <w:bookmarkStart w:id="790" w:name="TBL-2-16-2"/>
            <w:bookmarkEnd w:id="790"/>
            <w:r>
              <w:t>2009-02-11 19:15:00</w:t>
            </w:r>
          </w:p>
        </w:tc>
        <w:tc>
          <w:tcPr>
            <w:tcW w:w="1751" w:type="dxa"/>
            <w:shd w:val="clear" w:color="auto" w:fill="auto"/>
            <w:vAlign w:val="center"/>
          </w:tcPr>
          <w:p w14:paraId="4CE763D4" w14:textId="77777777" w:rsidR="00BD3A1C" w:rsidRDefault="00C85CF5">
            <w:pPr>
              <w:pStyle w:val="TableContents"/>
            </w:pPr>
            <w:bookmarkStart w:id="791" w:name="TBL-2-16-3"/>
            <w:bookmarkEnd w:id="791"/>
            <w:r>
              <w:t>2009-02-11 19:35:00</w:t>
            </w:r>
          </w:p>
        </w:tc>
        <w:tc>
          <w:tcPr>
            <w:tcW w:w="1751" w:type="dxa"/>
            <w:shd w:val="clear" w:color="auto" w:fill="auto"/>
            <w:vAlign w:val="center"/>
          </w:tcPr>
          <w:p w14:paraId="63ED9A0C" w14:textId="77777777" w:rsidR="00BD3A1C" w:rsidRDefault="00BD3A1C">
            <w:pPr>
              <w:pStyle w:val="TableContents"/>
              <w:rPr>
                <w:sz w:val="4"/>
                <w:szCs w:val="4"/>
              </w:rPr>
            </w:pPr>
            <w:bookmarkStart w:id="792" w:name="TBL-2-16-4"/>
            <w:bookmarkEnd w:id="792"/>
          </w:p>
        </w:tc>
        <w:tc>
          <w:tcPr>
            <w:tcW w:w="1751" w:type="dxa"/>
            <w:shd w:val="clear" w:color="auto" w:fill="auto"/>
            <w:vAlign w:val="center"/>
          </w:tcPr>
          <w:p w14:paraId="2D3BBCFD" w14:textId="77777777" w:rsidR="00BD3A1C" w:rsidRDefault="00BD3A1C">
            <w:pPr>
              <w:pStyle w:val="TableContents"/>
              <w:rPr>
                <w:sz w:val="4"/>
                <w:szCs w:val="4"/>
              </w:rPr>
            </w:pPr>
            <w:bookmarkStart w:id="793" w:name="TBL-2-16-5"/>
            <w:bookmarkEnd w:id="793"/>
          </w:p>
        </w:tc>
        <w:tc>
          <w:tcPr>
            <w:tcW w:w="1751" w:type="dxa"/>
            <w:shd w:val="clear" w:color="auto" w:fill="auto"/>
            <w:vAlign w:val="center"/>
          </w:tcPr>
          <w:p w14:paraId="67CE0EB3" w14:textId="77777777" w:rsidR="00BD3A1C" w:rsidRDefault="00BD3A1C">
            <w:pPr>
              <w:pStyle w:val="TableContents"/>
              <w:rPr>
                <w:sz w:val="4"/>
                <w:szCs w:val="4"/>
              </w:rPr>
            </w:pPr>
            <w:bookmarkStart w:id="794" w:name="TBL-2-16-6"/>
            <w:bookmarkEnd w:id="794"/>
          </w:p>
        </w:tc>
        <w:tc>
          <w:tcPr>
            <w:tcW w:w="1769" w:type="dxa"/>
            <w:shd w:val="clear" w:color="auto" w:fill="auto"/>
            <w:vAlign w:val="center"/>
          </w:tcPr>
          <w:p w14:paraId="6716CC3B" w14:textId="77777777" w:rsidR="00BD3A1C" w:rsidRDefault="00BD3A1C">
            <w:pPr>
              <w:pStyle w:val="TableContents"/>
              <w:rPr>
                <w:sz w:val="4"/>
                <w:szCs w:val="4"/>
              </w:rPr>
            </w:pPr>
          </w:p>
        </w:tc>
      </w:tr>
      <w:tr w:rsidR="00BD3A1C" w14:paraId="0F1D5C96" w14:textId="77777777">
        <w:tc>
          <w:tcPr>
            <w:tcW w:w="1766" w:type="dxa"/>
            <w:shd w:val="clear" w:color="auto" w:fill="auto"/>
            <w:vAlign w:val="center"/>
          </w:tcPr>
          <w:p w14:paraId="26952783" w14:textId="77777777" w:rsidR="00BD3A1C" w:rsidRDefault="00BD3A1C">
            <w:pPr>
              <w:pStyle w:val="HorizontalLine"/>
            </w:pPr>
          </w:p>
        </w:tc>
        <w:tc>
          <w:tcPr>
            <w:tcW w:w="1751" w:type="dxa"/>
            <w:shd w:val="clear" w:color="auto" w:fill="auto"/>
            <w:vAlign w:val="center"/>
          </w:tcPr>
          <w:p w14:paraId="4319A36F" w14:textId="77777777" w:rsidR="00BD3A1C" w:rsidRDefault="00BD3A1C">
            <w:pPr>
              <w:pStyle w:val="HorizontalLine"/>
            </w:pPr>
          </w:p>
        </w:tc>
        <w:tc>
          <w:tcPr>
            <w:tcW w:w="1751" w:type="dxa"/>
            <w:shd w:val="clear" w:color="auto" w:fill="auto"/>
            <w:vAlign w:val="center"/>
          </w:tcPr>
          <w:p w14:paraId="499FA0CE" w14:textId="77777777" w:rsidR="00BD3A1C" w:rsidRDefault="00BD3A1C">
            <w:pPr>
              <w:pStyle w:val="HorizontalLine"/>
            </w:pPr>
          </w:p>
        </w:tc>
        <w:tc>
          <w:tcPr>
            <w:tcW w:w="1751" w:type="dxa"/>
            <w:shd w:val="clear" w:color="auto" w:fill="auto"/>
            <w:vAlign w:val="center"/>
          </w:tcPr>
          <w:p w14:paraId="0BE8E39E" w14:textId="77777777" w:rsidR="00BD3A1C" w:rsidRDefault="00BD3A1C">
            <w:pPr>
              <w:pStyle w:val="HorizontalLine"/>
            </w:pPr>
          </w:p>
        </w:tc>
        <w:tc>
          <w:tcPr>
            <w:tcW w:w="1751" w:type="dxa"/>
            <w:shd w:val="clear" w:color="auto" w:fill="auto"/>
            <w:vAlign w:val="center"/>
          </w:tcPr>
          <w:p w14:paraId="0070E3A4" w14:textId="77777777" w:rsidR="00BD3A1C" w:rsidRDefault="00BD3A1C">
            <w:pPr>
              <w:pStyle w:val="HorizontalLine"/>
            </w:pPr>
          </w:p>
        </w:tc>
        <w:tc>
          <w:tcPr>
            <w:tcW w:w="1769" w:type="dxa"/>
            <w:shd w:val="clear" w:color="auto" w:fill="auto"/>
            <w:vAlign w:val="center"/>
          </w:tcPr>
          <w:p w14:paraId="05D9C9BF" w14:textId="77777777" w:rsidR="00BD3A1C" w:rsidRDefault="00BD3A1C">
            <w:pPr>
              <w:pStyle w:val="HorizontalLine"/>
            </w:pPr>
            <w:bookmarkStart w:id="795" w:name="TBL-2-17-"/>
            <w:bookmarkStart w:id="796" w:name="TBL-2-17-1"/>
            <w:bookmarkEnd w:id="795"/>
            <w:bookmarkEnd w:id="796"/>
          </w:p>
        </w:tc>
      </w:tr>
      <w:tr w:rsidR="00BD3A1C" w14:paraId="33E080C9" w14:textId="77777777">
        <w:tc>
          <w:tcPr>
            <w:tcW w:w="1766" w:type="dxa"/>
            <w:shd w:val="clear" w:color="auto" w:fill="auto"/>
            <w:vAlign w:val="center"/>
          </w:tcPr>
          <w:p w14:paraId="7475AE4E" w14:textId="77777777" w:rsidR="00BD3A1C" w:rsidRDefault="00C85CF5">
            <w:pPr>
              <w:pStyle w:val="TableContents"/>
            </w:pPr>
            <w:bookmarkStart w:id="797" w:name="TBL-2-17-2"/>
            <w:bookmarkEnd w:id="797"/>
            <w:r>
              <w:t>2009-02-11 20:30:00</w:t>
            </w:r>
          </w:p>
        </w:tc>
        <w:tc>
          <w:tcPr>
            <w:tcW w:w="1751" w:type="dxa"/>
            <w:shd w:val="clear" w:color="auto" w:fill="auto"/>
            <w:vAlign w:val="center"/>
          </w:tcPr>
          <w:p w14:paraId="61ACCFAA" w14:textId="77777777" w:rsidR="00BD3A1C" w:rsidRDefault="00C85CF5">
            <w:pPr>
              <w:pStyle w:val="TableContents"/>
            </w:pPr>
            <w:bookmarkStart w:id="798" w:name="TBL-2-17-3"/>
            <w:bookmarkEnd w:id="798"/>
            <w:r>
              <w:t>2009-02-11 21:00:00</w:t>
            </w:r>
          </w:p>
        </w:tc>
        <w:tc>
          <w:tcPr>
            <w:tcW w:w="1751" w:type="dxa"/>
            <w:shd w:val="clear" w:color="auto" w:fill="auto"/>
            <w:vAlign w:val="center"/>
          </w:tcPr>
          <w:p w14:paraId="3DA79D60" w14:textId="77777777" w:rsidR="00BD3A1C" w:rsidRDefault="00BD3A1C">
            <w:pPr>
              <w:pStyle w:val="TableContents"/>
              <w:rPr>
                <w:sz w:val="4"/>
                <w:szCs w:val="4"/>
              </w:rPr>
            </w:pPr>
            <w:bookmarkStart w:id="799" w:name="TBL-2-17-4"/>
            <w:bookmarkEnd w:id="799"/>
          </w:p>
        </w:tc>
        <w:tc>
          <w:tcPr>
            <w:tcW w:w="1751" w:type="dxa"/>
            <w:shd w:val="clear" w:color="auto" w:fill="auto"/>
            <w:vAlign w:val="center"/>
          </w:tcPr>
          <w:p w14:paraId="624D45F0" w14:textId="77777777" w:rsidR="00BD3A1C" w:rsidRDefault="00BD3A1C">
            <w:pPr>
              <w:pStyle w:val="TableContents"/>
              <w:rPr>
                <w:sz w:val="4"/>
                <w:szCs w:val="4"/>
              </w:rPr>
            </w:pPr>
            <w:bookmarkStart w:id="800" w:name="TBL-2-17-5"/>
            <w:bookmarkEnd w:id="800"/>
          </w:p>
        </w:tc>
        <w:tc>
          <w:tcPr>
            <w:tcW w:w="1751" w:type="dxa"/>
            <w:shd w:val="clear" w:color="auto" w:fill="auto"/>
            <w:vAlign w:val="center"/>
          </w:tcPr>
          <w:p w14:paraId="4980EEC4" w14:textId="77777777" w:rsidR="00BD3A1C" w:rsidRDefault="00BD3A1C">
            <w:pPr>
              <w:pStyle w:val="TableContents"/>
              <w:rPr>
                <w:sz w:val="4"/>
                <w:szCs w:val="4"/>
              </w:rPr>
            </w:pPr>
            <w:bookmarkStart w:id="801" w:name="TBL-2-17-6"/>
            <w:bookmarkEnd w:id="801"/>
          </w:p>
        </w:tc>
        <w:tc>
          <w:tcPr>
            <w:tcW w:w="1769" w:type="dxa"/>
            <w:shd w:val="clear" w:color="auto" w:fill="auto"/>
            <w:vAlign w:val="center"/>
          </w:tcPr>
          <w:p w14:paraId="7254A23A" w14:textId="77777777" w:rsidR="00BD3A1C" w:rsidRDefault="00BD3A1C">
            <w:pPr>
              <w:pStyle w:val="TableContents"/>
              <w:rPr>
                <w:sz w:val="4"/>
                <w:szCs w:val="4"/>
              </w:rPr>
            </w:pPr>
          </w:p>
        </w:tc>
      </w:tr>
      <w:tr w:rsidR="00BD3A1C" w14:paraId="2DD86312" w14:textId="77777777">
        <w:tc>
          <w:tcPr>
            <w:tcW w:w="1766" w:type="dxa"/>
            <w:shd w:val="clear" w:color="auto" w:fill="auto"/>
            <w:vAlign w:val="center"/>
          </w:tcPr>
          <w:p w14:paraId="46B96048" w14:textId="77777777" w:rsidR="00BD3A1C" w:rsidRDefault="00BD3A1C">
            <w:pPr>
              <w:pStyle w:val="HorizontalLine"/>
            </w:pPr>
          </w:p>
        </w:tc>
        <w:tc>
          <w:tcPr>
            <w:tcW w:w="1751" w:type="dxa"/>
            <w:shd w:val="clear" w:color="auto" w:fill="auto"/>
            <w:vAlign w:val="center"/>
          </w:tcPr>
          <w:p w14:paraId="50AF8C03" w14:textId="77777777" w:rsidR="00BD3A1C" w:rsidRDefault="00BD3A1C">
            <w:pPr>
              <w:pStyle w:val="HorizontalLine"/>
            </w:pPr>
          </w:p>
        </w:tc>
        <w:tc>
          <w:tcPr>
            <w:tcW w:w="1751" w:type="dxa"/>
            <w:shd w:val="clear" w:color="auto" w:fill="auto"/>
            <w:vAlign w:val="center"/>
          </w:tcPr>
          <w:p w14:paraId="799B3178" w14:textId="77777777" w:rsidR="00BD3A1C" w:rsidRDefault="00BD3A1C">
            <w:pPr>
              <w:pStyle w:val="HorizontalLine"/>
            </w:pPr>
          </w:p>
        </w:tc>
        <w:tc>
          <w:tcPr>
            <w:tcW w:w="1751" w:type="dxa"/>
            <w:shd w:val="clear" w:color="auto" w:fill="auto"/>
            <w:vAlign w:val="center"/>
          </w:tcPr>
          <w:p w14:paraId="51C5B564" w14:textId="77777777" w:rsidR="00BD3A1C" w:rsidRDefault="00BD3A1C">
            <w:pPr>
              <w:pStyle w:val="HorizontalLine"/>
            </w:pPr>
          </w:p>
        </w:tc>
        <w:tc>
          <w:tcPr>
            <w:tcW w:w="1751" w:type="dxa"/>
            <w:shd w:val="clear" w:color="auto" w:fill="auto"/>
            <w:vAlign w:val="center"/>
          </w:tcPr>
          <w:p w14:paraId="28CC8D47" w14:textId="77777777" w:rsidR="00BD3A1C" w:rsidRDefault="00BD3A1C">
            <w:pPr>
              <w:pStyle w:val="HorizontalLine"/>
            </w:pPr>
          </w:p>
        </w:tc>
        <w:tc>
          <w:tcPr>
            <w:tcW w:w="1769" w:type="dxa"/>
            <w:shd w:val="clear" w:color="auto" w:fill="auto"/>
            <w:vAlign w:val="center"/>
          </w:tcPr>
          <w:p w14:paraId="4A54AF5D" w14:textId="77777777" w:rsidR="00BD3A1C" w:rsidRDefault="00BD3A1C">
            <w:pPr>
              <w:pStyle w:val="HorizontalLine"/>
            </w:pPr>
            <w:bookmarkStart w:id="802" w:name="TBL-2-18-"/>
            <w:bookmarkStart w:id="803" w:name="TBL-2-18-1"/>
            <w:bookmarkEnd w:id="802"/>
            <w:bookmarkEnd w:id="803"/>
          </w:p>
        </w:tc>
      </w:tr>
      <w:tr w:rsidR="00BD3A1C" w14:paraId="08893DEC" w14:textId="77777777">
        <w:tc>
          <w:tcPr>
            <w:tcW w:w="1766" w:type="dxa"/>
            <w:shd w:val="clear" w:color="auto" w:fill="auto"/>
            <w:vAlign w:val="center"/>
          </w:tcPr>
          <w:p w14:paraId="615D6CAC" w14:textId="77777777" w:rsidR="00BD3A1C" w:rsidRDefault="00C85CF5">
            <w:pPr>
              <w:pStyle w:val="TableContents"/>
            </w:pPr>
            <w:bookmarkStart w:id="804" w:name="TBL-2-18-2"/>
            <w:bookmarkEnd w:id="804"/>
            <w:r>
              <w:t>2009-02-11 21:15:00</w:t>
            </w:r>
          </w:p>
        </w:tc>
        <w:tc>
          <w:tcPr>
            <w:tcW w:w="1751" w:type="dxa"/>
            <w:shd w:val="clear" w:color="auto" w:fill="auto"/>
            <w:vAlign w:val="center"/>
          </w:tcPr>
          <w:p w14:paraId="581EF918" w14:textId="77777777" w:rsidR="00BD3A1C" w:rsidRDefault="00C85CF5">
            <w:pPr>
              <w:pStyle w:val="TableContents"/>
            </w:pPr>
            <w:bookmarkStart w:id="805" w:name="TBL-2-18-3"/>
            <w:bookmarkEnd w:id="805"/>
            <w:r>
              <w:t>2009-02-11 21:30:00</w:t>
            </w:r>
          </w:p>
        </w:tc>
        <w:tc>
          <w:tcPr>
            <w:tcW w:w="1751" w:type="dxa"/>
            <w:shd w:val="clear" w:color="auto" w:fill="auto"/>
            <w:vAlign w:val="center"/>
          </w:tcPr>
          <w:p w14:paraId="3746FC2A" w14:textId="77777777" w:rsidR="00BD3A1C" w:rsidRDefault="00BD3A1C">
            <w:pPr>
              <w:pStyle w:val="TableContents"/>
              <w:rPr>
                <w:sz w:val="4"/>
                <w:szCs w:val="4"/>
              </w:rPr>
            </w:pPr>
            <w:bookmarkStart w:id="806" w:name="TBL-2-18-4"/>
            <w:bookmarkEnd w:id="806"/>
          </w:p>
        </w:tc>
        <w:tc>
          <w:tcPr>
            <w:tcW w:w="1751" w:type="dxa"/>
            <w:shd w:val="clear" w:color="auto" w:fill="auto"/>
            <w:vAlign w:val="center"/>
          </w:tcPr>
          <w:p w14:paraId="3944A70F" w14:textId="77777777" w:rsidR="00BD3A1C" w:rsidRDefault="00BD3A1C">
            <w:pPr>
              <w:pStyle w:val="TableContents"/>
              <w:rPr>
                <w:sz w:val="4"/>
                <w:szCs w:val="4"/>
              </w:rPr>
            </w:pPr>
            <w:bookmarkStart w:id="807" w:name="TBL-2-18-5"/>
            <w:bookmarkEnd w:id="807"/>
          </w:p>
        </w:tc>
        <w:tc>
          <w:tcPr>
            <w:tcW w:w="1751" w:type="dxa"/>
            <w:shd w:val="clear" w:color="auto" w:fill="auto"/>
            <w:vAlign w:val="center"/>
          </w:tcPr>
          <w:p w14:paraId="19C9AF16" w14:textId="77777777" w:rsidR="00BD3A1C" w:rsidRDefault="00BD3A1C">
            <w:pPr>
              <w:pStyle w:val="TableContents"/>
              <w:rPr>
                <w:sz w:val="4"/>
                <w:szCs w:val="4"/>
              </w:rPr>
            </w:pPr>
            <w:bookmarkStart w:id="808" w:name="TBL-2-18-6"/>
            <w:bookmarkEnd w:id="808"/>
          </w:p>
        </w:tc>
        <w:tc>
          <w:tcPr>
            <w:tcW w:w="1769" w:type="dxa"/>
            <w:shd w:val="clear" w:color="auto" w:fill="auto"/>
            <w:vAlign w:val="center"/>
          </w:tcPr>
          <w:p w14:paraId="694EA127" w14:textId="77777777" w:rsidR="00BD3A1C" w:rsidRDefault="00BD3A1C">
            <w:pPr>
              <w:pStyle w:val="TableContents"/>
              <w:rPr>
                <w:sz w:val="4"/>
                <w:szCs w:val="4"/>
              </w:rPr>
            </w:pPr>
          </w:p>
        </w:tc>
      </w:tr>
      <w:tr w:rsidR="00BD3A1C" w14:paraId="0EE22946" w14:textId="77777777">
        <w:tc>
          <w:tcPr>
            <w:tcW w:w="1766" w:type="dxa"/>
            <w:shd w:val="clear" w:color="auto" w:fill="auto"/>
            <w:vAlign w:val="center"/>
          </w:tcPr>
          <w:p w14:paraId="141937AA" w14:textId="77777777" w:rsidR="00BD3A1C" w:rsidRDefault="00BD3A1C">
            <w:pPr>
              <w:pStyle w:val="HorizontalLine"/>
            </w:pPr>
          </w:p>
        </w:tc>
        <w:tc>
          <w:tcPr>
            <w:tcW w:w="1751" w:type="dxa"/>
            <w:shd w:val="clear" w:color="auto" w:fill="auto"/>
            <w:vAlign w:val="center"/>
          </w:tcPr>
          <w:p w14:paraId="26793FB0" w14:textId="77777777" w:rsidR="00BD3A1C" w:rsidRDefault="00BD3A1C">
            <w:pPr>
              <w:pStyle w:val="HorizontalLine"/>
            </w:pPr>
          </w:p>
        </w:tc>
        <w:tc>
          <w:tcPr>
            <w:tcW w:w="1751" w:type="dxa"/>
            <w:shd w:val="clear" w:color="auto" w:fill="auto"/>
            <w:vAlign w:val="center"/>
          </w:tcPr>
          <w:p w14:paraId="148D0EFE" w14:textId="77777777" w:rsidR="00BD3A1C" w:rsidRDefault="00BD3A1C">
            <w:pPr>
              <w:pStyle w:val="HorizontalLine"/>
            </w:pPr>
          </w:p>
        </w:tc>
        <w:tc>
          <w:tcPr>
            <w:tcW w:w="1751" w:type="dxa"/>
            <w:shd w:val="clear" w:color="auto" w:fill="auto"/>
            <w:vAlign w:val="center"/>
          </w:tcPr>
          <w:p w14:paraId="0284E7C4" w14:textId="77777777" w:rsidR="00BD3A1C" w:rsidRDefault="00BD3A1C">
            <w:pPr>
              <w:pStyle w:val="HorizontalLine"/>
            </w:pPr>
          </w:p>
        </w:tc>
        <w:tc>
          <w:tcPr>
            <w:tcW w:w="1751" w:type="dxa"/>
            <w:shd w:val="clear" w:color="auto" w:fill="auto"/>
            <w:vAlign w:val="center"/>
          </w:tcPr>
          <w:p w14:paraId="3FBBF43D" w14:textId="77777777" w:rsidR="00BD3A1C" w:rsidRDefault="00BD3A1C">
            <w:pPr>
              <w:pStyle w:val="HorizontalLine"/>
            </w:pPr>
          </w:p>
        </w:tc>
        <w:tc>
          <w:tcPr>
            <w:tcW w:w="1769" w:type="dxa"/>
            <w:shd w:val="clear" w:color="auto" w:fill="auto"/>
            <w:vAlign w:val="center"/>
          </w:tcPr>
          <w:p w14:paraId="28959E2F" w14:textId="77777777" w:rsidR="00BD3A1C" w:rsidRDefault="00BD3A1C">
            <w:pPr>
              <w:pStyle w:val="HorizontalLine"/>
            </w:pPr>
            <w:bookmarkStart w:id="809" w:name="TBL-2-19-"/>
            <w:bookmarkStart w:id="810" w:name="TBL-2-19-1"/>
            <w:bookmarkEnd w:id="809"/>
            <w:bookmarkEnd w:id="810"/>
          </w:p>
        </w:tc>
      </w:tr>
      <w:tr w:rsidR="00BD3A1C" w14:paraId="5924D721" w14:textId="77777777">
        <w:tc>
          <w:tcPr>
            <w:tcW w:w="1766" w:type="dxa"/>
            <w:shd w:val="clear" w:color="auto" w:fill="auto"/>
            <w:vAlign w:val="center"/>
          </w:tcPr>
          <w:p w14:paraId="15561EC0" w14:textId="77777777" w:rsidR="00BD3A1C" w:rsidRDefault="00BD3A1C">
            <w:pPr>
              <w:pStyle w:val="TableContents"/>
              <w:rPr>
                <w:sz w:val="4"/>
                <w:szCs w:val="4"/>
              </w:rPr>
            </w:pPr>
          </w:p>
        </w:tc>
        <w:tc>
          <w:tcPr>
            <w:tcW w:w="8773" w:type="dxa"/>
            <w:gridSpan w:val="5"/>
            <w:shd w:val="clear" w:color="auto" w:fill="auto"/>
          </w:tcPr>
          <w:p w14:paraId="23E667B2" w14:textId="77777777" w:rsidR="00BD3A1C" w:rsidRDefault="00BD3A1C">
            <w:pPr>
              <w:pStyle w:val="TableContents"/>
              <w:rPr>
                <w:sz w:val="4"/>
                <w:szCs w:val="4"/>
              </w:rPr>
            </w:pPr>
          </w:p>
        </w:tc>
      </w:tr>
    </w:tbl>
    <w:p w14:paraId="755DE10E" w14:textId="77777777" w:rsidR="00BD3A1C" w:rsidRDefault="00BD3A1C">
      <w:pPr>
        <w:pStyle w:val="TextBody"/>
        <w:spacing w:after="0"/>
      </w:pPr>
    </w:p>
    <w:p w14:paraId="2D8FCEA6" w14:textId="77777777" w:rsidR="00BD3A1C" w:rsidRDefault="00C85CF5">
      <w:pPr>
        <w:pStyle w:val="TextBody"/>
        <w:spacing w:after="0"/>
      </w:pPr>
      <w:r>
        <w:t xml:space="preserve">Table 1: Example of a data table, created manually based on a diary kept by the </w:t>
      </w:r>
      <w:proofErr w:type="spellStart"/>
      <w:proofErr w:type="gramStart"/>
      <w:r>
        <w:t>infants</w:t>
      </w:r>
      <w:proofErr w:type="spellEnd"/>
      <w:proofErr w:type="gramEnd"/>
      <w:r>
        <w:t xml:space="preserve"> mother.</w:t>
      </w:r>
    </w:p>
    <w:p w14:paraId="00F773D3" w14:textId="77777777" w:rsidR="00BD3A1C" w:rsidRDefault="00C85CF5">
      <w:pPr>
        <w:pStyle w:val="TextBody"/>
        <w:spacing w:after="0"/>
      </w:pPr>
      <w:r>
        <w:t xml:space="preserve">  </w:t>
      </w:r>
    </w:p>
    <w:p w14:paraId="30231E00" w14:textId="77777777" w:rsidR="00BD3A1C" w:rsidRDefault="00BD3A1C">
      <w:pPr>
        <w:pStyle w:val="HorizontalLine"/>
      </w:pPr>
    </w:p>
    <w:p w14:paraId="4E42B041" w14:textId="77777777" w:rsidR="00BD3A1C" w:rsidRDefault="00C85CF5">
      <w:pPr>
        <w:pStyle w:val="TextBodyindent"/>
        <w:spacing w:after="0"/>
      </w:pPr>
      <w:r>
        <w:t xml:space="preserve">Overall, the handwritten diaries were hard to examine, due to unclear handwriting and sloppy notes which often did not make sense. It became likely that the diaries will not provide the desired means for validation, especially if considering the amount of error along with the frequency of feeding and sleeping occurrences. Nevertheless, the diary timestamps were compared against the timestamps obtained through data analysis in an attempt to extract any kind of validating information. </w:t>
      </w:r>
      <w:r>
        <w:br/>
        <w:t xml:space="preserve">First, timestamps obtained through automatic non-wear time detection were compared to the timestamps generated based on the diaries. The comparison was implemented in Python, with the help of modules </w:t>
      </w:r>
      <w:r>
        <w:rPr>
          <w:i/>
        </w:rPr>
        <w:t>pandas</w:t>
      </w:r>
      <w:r>
        <w:t xml:space="preserve">, </w:t>
      </w:r>
      <w:proofErr w:type="spellStart"/>
      <w:r>
        <w:rPr>
          <w:i/>
        </w:rPr>
        <w:t>datetime</w:t>
      </w:r>
      <w:proofErr w:type="spellEnd"/>
      <w:r>
        <w:rPr>
          <w:i/>
        </w:rPr>
        <w:t xml:space="preserve"> </w:t>
      </w:r>
      <w:r>
        <w:t xml:space="preserve">and </w:t>
      </w:r>
      <w:proofErr w:type="spellStart"/>
      <w:r>
        <w:rPr>
          <w:i/>
        </w:rPr>
        <w:t>dateutil</w:t>
      </w:r>
      <w:proofErr w:type="spellEnd"/>
      <w:r>
        <w:t xml:space="preserve">. Even though the exact time of the beginning and end of non-wear occurrences differed between the timestamps for an average of one hour, all the major non-wear occurrences were detected, with a few exceptions of either very short non-wear occurrences or occurrences where the accelerometer was noted as not being worn, but the measurement clearly showed movement. Based on the visual examination of plots with no-wear time marked, the timestamp differences were due to the errors in the diary based timestamps and not in the data analysis. Second, the timestamps obtained through detection of infant being moved and the timestamps obtained through detection of infants PA were compared to the sleeping and feeding blocks noted in the diary. Ideally one would expect to have </w:t>
      </w:r>
      <w:r>
        <w:rPr>
          <w:i/>
        </w:rPr>
        <w:t xml:space="preserve">infant being moved </w:t>
      </w:r>
      <w:r>
        <w:t xml:space="preserve">detected around the begin and end of sleeping blocks and all through out from begin to end of a feeding block, while there should be less </w:t>
      </w:r>
      <w:r>
        <w:rPr>
          <w:i/>
        </w:rPr>
        <w:t xml:space="preserve">infant being moved </w:t>
      </w:r>
      <w:r>
        <w:t xml:space="preserve">detected, while the infant is sleeping, when there should also be substantially less infants PA. Considering the amount of error introduced with the diaries and the frequency of sleeping and feeding occurrences, it would be uninformative to compare the exact timestamps and their differences, instead, for all detected timestamps of </w:t>
      </w:r>
      <w:r>
        <w:rPr>
          <w:i/>
        </w:rPr>
        <w:t>infant being moved</w:t>
      </w:r>
      <w:r>
        <w:t xml:space="preserve">, proportions of time were calculated regarding into which diary block the timestamps fell. Altogether, nine blocks were defined. A block of time where the infant was sleeping and feeding, sleeping only, feeding only, close/around of a sleeping and feeding block, close/around to sleeping only block, close/around to feeding only block, inside of a sleeping block, but also being close/around a feeding block, inside of a feeding block, but also being close/around a sleeping block and the final block being none of the above, meaning infants free awake time. Final proportions overall subject in Table 2. </w:t>
      </w:r>
    </w:p>
    <w:p w14:paraId="6F70932D" w14:textId="77777777" w:rsidR="00BD3A1C" w:rsidRDefault="00C85CF5">
      <w:pPr>
        <w:pStyle w:val="TextBodyindent"/>
      </w:pPr>
      <w:r>
        <w:t xml:space="preserve">  </w:t>
      </w:r>
    </w:p>
    <w:p w14:paraId="4CCB1A89" w14:textId="77777777" w:rsidR="00BD3A1C" w:rsidRDefault="00BD3A1C">
      <w:pPr>
        <w:pStyle w:val="HorizontalLine"/>
      </w:pPr>
      <w:bookmarkStart w:id="811" w:name="x1-13002r2"/>
      <w:bookmarkEnd w:id="811"/>
    </w:p>
    <w:p w14:paraId="26C5D6E8" w14:textId="77777777" w:rsidR="00BD3A1C" w:rsidRDefault="00C85CF5">
      <w:pPr>
        <w:pStyle w:val="TextBody"/>
        <w:spacing w:after="0"/>
      </w:pPr>
      <w:r>
        <w:t xml:space="preserve">  </w:t>
      </w:r>
    </w:p>
    <w:p w14:paraId="0ED253A8" w14:textId="77777777" w:rsidR="00BD3A1C" w:rsidRDefault="00BD3A1C">
      <w:pPr>
        <w:rPr>
          <w:sz w:val="4"/>
          <w:szCs w:val="4"/>
        </w:rPr>
      </w:pPr>
      <w:bookmarkStart w:id="812" w:name="TBL-3"/>
      <w:bookmarkStart w:id="813" w:name="TBL-3-1g"/>
      <w:bookmarkStart w:id="814" w:name="TBL-3-1"/>
      <w:bookmarkStart w:id="815" w:name="TBL-3-2g"/>
      <w:bookmarkStart w:id="816" w:name="TBL-3-2"/>
      <w:bookmarkStart w:id="817" w:name="TBL-3-3g"/>
      <w:bookmarkStart w:id="818" w:name="TBL-3-3"/>
      <w:bookmarkStart w:id="819" w:name="TBL-3-4g"/>
      <w:bookmarkStart w:id="820" w:name="TBL-3-4"/>
      <w:bookmarkStart w:id="821" w:name="TBL-3-5g"/>
      <w:bookmarkStart w:id="822" w:name="TBL-3-5"/>
      <w:bookmarkStart w:id="823" w:name="TBL-3-6g"/>
      <w:bookmarkStart w:id="824" w:name="TBL-3-6"/>
      <w:bookmarkStart w:id="825" w:name="TBL-3-7g"/>
      <w:bookmarkStart w:id="826" w:name="TBL-3-7"/>
      <w:bookmarkStart w:id="827" w:name="TBL-3-8g"/>
      <w:bookmarkStart w:id="828" w:name="TBL-3-8"/>
      <w:bookmarkStart w:id="829" w:name="TBL-3-9g"/>
      <w:bookmarkStart w:id="830" w:name="TBL-3-9"/>
      <w:bookmarkStart w:id="831" w:name="TBL-3-10g"/>
      <w:bookmarkStart w:id="832" w:name="TBL-3-10"/>
      <w:bookmarkStart w:id="833" w:name="TBL-3-11g"/>
      <w:bookmarkStart w:id="834" w:name="TBL-3-11"/>
      <w:bookmarkStart w:id="835" w:name="TBL-3-12g"/>
      <w:bookmarkStart w:id="836" w:name="TBL-3-12"/>
      <w:bookmarkStart w:id="837" w:name="TBL-3-13g"/>
      <w:bookmarkStart w:id="838" w:name="TBL-3-13"/>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tbl>
      <w:tblPr>
        <w:tblW w:w="14746" w:type="dxa"/>
        <w:tblCellMar>
          <w:left w:w="0" w:type="dxa"/>
          <w:right w:w="0" w:type="dxa"/>
        </w:tblCellMar>
        <w:tblLook w:val="0000" w:firstRow="0" w:lastRow="0" w:firstColumn="0" w:lastColumn="0" w:noHBand="0" w:noVBand="0"/>
      </w:tblPr>
      <w:tblGrid>
        <w:gridCol w:w="1147"/>
        <w:gridCol w:w="1132"/>
        <w:gridCol w:w="1132"/>
        <w:gridCol w:w="1132"/>
        <w:gridCol w:w="1132"/>
        <w:gridCol w:w="1132"/>
        <w:gridCol w:w="1132"/>
        <w:gridCol w:w="1132"/>
        <w:gridCol w:w="1132"/>
        <w:gridCol w:w="1132"/>
        <w:gridCol w:w="1132"/>
        <w:gridCol w:w="1132"/>
        <w:gridCol w:w="1147"/>
      </w:tblGrid>
      <w:tr w:rsidR="00BD3A1C" w14:paraId="7006317A" w14:textId="77777777">
        <w:tc>
          <w:tcPr>
            <w:tcW w:w="1147" w:type="dxa"/>
            <w:shd w:val="clear" w:color="auto" w:fill="auto"/>
            <w:vAlign w:val="center"/>
          </w:tcPr>
          <w:p w14:paraId="35E0118C" w14:textId="77777777" w:rsidR="00BD3A1C" w:rsidRDefault="00BD3A1C">
            <w:pPr>
              <w:pStyle w:val="HorizontalLine"/>
            </w:pPr>
          </w:p>
        </w:tc>
        <w:tc>
          <w:tcPr>
            <w:tcW w:w="1132" w:type="dxa"/>
            <w:shd w:val="clear" w:color="auto" w:fill="auto"/>
            <w:vAlign w:val="center"/>
          </w:tcPr>
          <w:p w14:paraId="700E0691" w14:textId="77777777" w:rsidR="00BD3A1C" w:rsidRDefault="00BD3A1C">
            <w:pPr>
              <w:pStyle w:val="HorizontalLine"/>
            </w:pPr>
          </w:p>
        </w:tc>
        <w:tc>
          <w:tcPr>
            <w:tcW w:w="1132" w:type="dxa"/>
            <w:shd w:val="clear" w:color="auto" w:fill="auto"/>
            <w:vAlign w:val="center"/>
          </w:tcPr>
          <w:p w14:paraId="651ED94B" w14:textId="77777777" w:rsidR="00BD3A1C" w:rsidRDefault="00BD3A1C">
            <w:pPr>
              <w:pStyle w:val="HorizontalLine"/>
            </w:pPr>
          </w:p>
        </w:tc>
        <w:tc>
          <w:tcPr>
            <w:tcW w:w="1132" w:type="dxa"/>
            <w:shd w:val="clear" w:color="auto" w:fill="auto"/>
            <w:vAlign w:val="center"/>
          </w:tcPr>
          <w:p w14:paraId="6B82EC62" w14:textId="77777777" w:rsidR="00BD3A1C" w:rsidRDefault="00BD3A1C">
            <w:pPr>
              <w:pStyle w:val="HorizontalLine"/>
            </w:pPr>
          </w:p>
        </w:tc>
        <w:tc>
          <w:tcPr>
            <w:tcW w:w="1132" w:type="dxa"/>
            <w:shd w:val="clear" w:color="auto" w:fill="auto"/>
            <w:vAlign w:val="center"/>
          </w:tcPr>
          <w:p w14:paraId="18B35926" w14:textId="77777777" w:rsidR="00BD3A1C" w:rsidRDefault="00BD3A1C">
            <w:pPr>
              <w:pStyle w:val="HorizontalLine"/>
            </w:pPr>
          </w:p>
        </w:tc>
        <w:tc>
          <w:tcPr>
            <w:tcW w:w="1132" w:type="dxa"/>
            <w:shd w:val="clear" w:color="auto" w:fill="auto"/>
            <w:vAlign w:val="center"/>
          </w:tcPr>
          <w:p w14:paraId="336FCFDC" w14:textId="77777777" w:rsidR="00BD3A1C" w:rsidRDefault="00BD3A1C">
            <w:pPr>
              <w:pStyle w:val="HorizontalLine"/>
            </w:pPr>
          </w:p>
        </w:tc>
        <w:tc>
          <w:tcPr>
            <w:tcW w:w="1132" w:type="dxa"/>
            <w:shd w:val="clear" w:color="auto" w:fill="auto"/>
            <w:vAlign w:val="center"/>
          </w:tcPr>
          <w:p w14:paraId="63860895" w14:textId="77777777" w:rsidR="00BD3A1C" w:rsidRDefault="00BD3A1C">
            <w:pPr>
              <w:pStyle w:val="HorizontalLine"/>
            </w:pPr>
          </w:p>
        </w:tc>
        <w:tc>
          <w:tcPr>
            <w:tcW w:w="1132" w:type="dxa"/>
            <w:shd w:val="clear" w:color="auto" w:fill="auto"/>
            <w:vAlign w:val="center"/>
          </w:tcPr>
          <w:p w14:paraId="280417EB" w14:textId="77777777" w:rsidR="00BD3A1C" w:rsidRDefault="00BD3A1C">
            <w:pPr>
              <w:pStyle w:val="HorizontalLine"/>
            </w:pPr>
          </w:p>
        </w:tc>
        <w:tc>
          <w:tcPr>
            <w:tcW w:w="1132" w:type="dxa"/>
            <w:shd w:val="clear" w:color="auto" w:fill="auto"/>
            <w:vAlign w:val="center"/>
          </w:tcPr>
          <w:p w14:paraId="40165967" w14:textId="77777777" w:rsidR="00BD3A1C" w:rsidRDefault="00BD3A1C">
            <w:pPr>
              <w:pStyle w:val="HorizontalLine"/>
            </w:pPr>
          </w:p>
        </w:tc>
        <w:tc>
          <w:tcPr>
            <w:tcW w:w="1132" w:type="dxa"/>
            <w:shd w:val="clear" w:color="auto" w:fill="auto"/>
            <w:vAlign w:val="center"/>
          </w:tcPr>
          <w:p w14:paraId="3470A5C0" w14:textId="77777777" w:rsidR="00BD3A1C" w:rsidRDefault="00BD3A1C">
            <w:pPr>
              <w:pStyle w:val="HorizontalLine"/>
            </w:pPr>
          </w:p>
        </w:tc>
        <w:tc>
          <w:tcPr>
            <w:tcW w:w="1132" w:type="dxa"/>
            <w:shd w:val="clear" w:color="auto" w:fill="auto"/>
            <w:vAlign w:val="center"/>
          </w:tcPr>
          <w:p w14:paraId="60938EB7" w14:textId="77777777" w:rsidR="00BD3A1C" w:rsidRDefault="00BD3A1C">
            <w:pPr>
              <w:pStyle w:val="HorizontalLine"/>
            </w:pPr>
          </w:p>
        </w:tc>
        <w:tc>
          <w:tcPr>
            <w:tcW w:w="1132" w:type="dxa"/>
            <w:shd w:val="clear" w:color="auto" w:fill="auto"/>
            <w:vAlign w:val="center"/>
          </w:tcPr>
          <w:p w14:paraId="17D6E5C3" w14:textId="77777777" w:rsidR="00BD3A1C" w:rsidRDefault="00BD3A1C">
            <w:pPr>
              <w:pStyle w:val="HorizontalLine"/>
            </w:pPr>
          </w:p>
        </w:tc>
        <w:tc>
          <w:tcPr>
            <w:tcW w:w="1147" w:type="dxa"/>
            <w:shd w:val="clear" w:color="auto" w:fill="auto"/>
            <w:vAlign w:val="center"/>
          </w:tcPr>
          <w:p w14:paraId="2A39372B" w14:textId="77777777" w:rsidR="00BD3A1C" w:rsidRDefault="00BD3A1C">
            <w:pPr>
              <w:pStyle w:val="HorizontalLine"/>
            </w:pPr>
          </w:p>
        </w:tc>
      </w:tr>
      <w:tr w:rsidR="00BD3A1C" w14:paraId="0F492930" w14:textId="77777777">
        <w:tc>
          <w:tcPr>
            <w:tcW w:w="1147" w:type="dxa"/>
            <w:shd w:val="clear" w:color="auto" w:fill="auto"/>
            <w:vAlign w:val="center"/>
          </w:tcPr>
          <w:p w14:paraId="38A512C0" w14:textId="77777777" w:rsidR="00BD3A1C" w:rsidRDefault="00C85CF5">
            <w:pPr>
              <w:pStyle w:val="TableContentsnoindent"/>
            </w:pPr>
            <w:bookmarkStart w:id="839" w:name="TBL-3-1-2"/>
            <w:bookmarkEnd w:id="839"/>
            <w:r>
              <w:t xml:space="preserve">overall subjects </w:t>
            </w:r>
          </w:p>
        </w:tc>
        <w:tc>
          <w:tcPr>
            <w:tcW w:w="1132" w:type="dxa"/>
            <w:shd w:val="clear" w:color="auto" w:fill="auto"/>
            <w:vAlign w:val="center"/>
          </w:tcPr>
          <w:p w14:paraId="2FCD2C4A" w14:textId="77777777" w:rsidR="00BD3A1C" w:rsidRDefault="00C85CF5">
            <w:pPr>
              <w:pStyle w:val="TableContentsnoindent"/>
            </w:pPr>
            <w:bookmarkStart w:id="840" w:name="TBL-3-1-3"/>
            <w:bookmarkEnd w:id="840"/>
            <w:r>
              <w:t xml:space="preserve">inside of a sleeping and feeding block </w:t>
            </w:r>
          </w:p>
        </w:tc>
        <w:tc>
          <w:tcPr>
            <w:tcW w:w="1132" w:type="dxa"/>
            <w:shd w:val="clear" w:color="auto" w:fill="auto"/>
            <w:vAlign w:val="center"/>
          </w:tcPr>
          <w:p w14:paraId="6D28D2DF" w14:textId="77777777" w:rsidR="00BD3A1C" w:rsidRDefault="00C85CF5">
            <w:pPr>
              <w:pStyle w:val="TableContentsnoindent"/>
            </w:pPr>
            <w:bookmarkStart w:id="841" w:name="TBL-3-1-4"/>
            <w:bookmarkEnd w:id="841"/>
            <w:r>
              <w:t xml:space="preserve">inside of a sleeping block only </w:t>
            </w:r>
          </w:p>
        </w:tc>
        <w:tc>
          <w:tcPr>
            <w:tcW w:w="1132" w:type="dxa"/>
            <w:shd w:val="clear" w:color="auto" w:fill="auto"/>
            <w:vAlign w:val="center"/>
          </w:tcPr>
          <w:p w14:paraId="522E937F" w14:textId="77777777" w:rsidR="00BD3A1C" w:rsidRDefault="00C85CF5">
            <w:pPr>
              <w:pStyle w:val="TableContentsnoindent"/>
            </w:pPr>
            <w:bookmarkStart w:id="842" w:name="TBL-3-1-5"/>
            <w:bookmarkEnd w:id="842"/>
            <w:r>
              <w:t xml:space="preserve">inside of a feeding block only </w:t>
            </w:r>
          </w:p>
        </w:tc>
        <w:tc>
          <w:tcPr>
            <w:tcW w:w="1132" w:type="dxa"/>
            <w:shd w:val="clear" w:color="auto" w:fill="auto"/>
            <w:vAlign w:val="center"/>
          </w:tcPr>
          <w:p w14:paraId="5FDD4AEC" w14:textId="77777777" w:rsidR="00BD3A1C" w:rsidRDefault="00C85CF5">
            <w:pPr>
              <w:pStyle w:val="TableContentsnoindent"/>
            </w:pPr>
            <w:bookmarkStart w:id="843" w:name="TBL-3-1-6"/>
            <w:bookmarkEnd w:id="843"/>
            <w:r>
              <w:t xml:space="preserve">close to start or end of a sleeping and feeding block </w:t>
            </w:r>
          </w:p>
        </w:tc>
        <w:tc>
          <w:tcPr>
            <w:tcW w:w="1132" w:type="dxa"/>
            <w:shd w:val="clear" w:color="auto" w:fill="auto"/>
            <w:vAlign w:val="center"/>
          </w:tcPr>
          <w:p w14:paraId="47902D21" w14:textId="77777777" w:rsidR="00BD3A1C" w:rsidRDefault="00C85CF5">
            <w:pPr>
              <w:pStyle w:val="TableContentsnoindent"/>
            </w:pPr>
            <w:bookmarkStart w:id="844" w:name="TBL-3-1-7"/>
            <w:bookmarkEnd w:id="844"/>
            <w:r>
              <w:t xml:space="preserve">inside of a sleeping block but also close to the start or end of a feeding block </w:t>
            </w:r>
          </w:p>
        </w:tc>
        <w:tc>
          <w:tcPr>
            <w:tcW w:w="1132" w:type="dxa"/>
            <w:shd w:val="clear" w:color="auto" w:fill="auto"/>
            <w:vAlign w:val="center"/>
          </w:tcPr>
          <w:p w14:paraId="01202C53" w14:textId="77777777" w:rsidR="00BD3A1C" w:rsidRDefault="00C85CF5">
            <w:pPr>
              <w:pStyle w:val="TableContentsnoindent"/>
            </w:pPr>
            <w:bookmarkStart w:id="845" w:name="TBL-3-1-8"/>
            <w:bookmarkEnd w:id="845"/>
            <w:r>
              <w:t xml:space="preserve">inside of a feeding block but also close to the start or end of a sleeping block </w:t>
            </w:r>
          </w:p>
        </w:tc>
        <w:tc>
          <w:tcPr>
            <w:tcW w:w="1132" w:type="dxa"/>
            <w:shd w:val="clear" w:color="auto" w:fill="auto"/>
            <w:vAlign w:val="center"/>
          </w:tcPr>
          <w:p w14:paraId="4A511DC1" w14:textId="77777777" w:rsidR="00BD3A1C" w:rsidRDefault="00C85CF5">
            <w:pPr>
              <w:pStyle w:val="TableContentsnoindent"/>
            </w:pPr>
            <w:bookmarkStart w:id="846" w:name="TBL-3-1-9"/>
            <w:bookmarkEnd w:id="846"/>
            <w:r>
              <w:t xml:space="preserve">close to start or end of a sleeping block only </w:t>
            </w:r>
          </w:p>
        </w:tc>
        <w:tc>
          <w:tcPr>
            <w:tcW w:w="1132" w:type="dxa"/>
            <w:shd w:val="clear" w:color="auto" w:fill="auto"/>
            <w:vAlign w:val="center"/>
          </w:tcPr>
          <w:p w14:paraId="24EF5865" w14:textId="77777777" w:rsidR="00BD3A1C" w:rsidRDefault="00C85CF5">
            <w:pPr>
              <w:pStyle w:val="TableContentsnoindent"/>
            </w:pPr>
            <w:bookmarkStart w:id="847" w:name="TBL-3-1-10"/>
            <w:bookmarkEnd w:id="847"/>
            <w:r>
              <w:t xml:space="preserve">close to start or end of a feeding block only </w:t>
            </w:r>
          </w:p>
        </w:tc>
        <w:tc>
          <w:tcPr>
            <w:tcW w:w="1132" w:type="dxa"/>
            <w:shd w:val="clear" w:color="auto" w:fill="auto"/>
            <w:vAlign w:val="center"/>
          </w:tcPr>
          <w:p w14:paraId="0D1EF37C" w14:textId="77777777" w:rsidR="00BD3A1C" w:rsidRDefault="00C85CF5">
            <w:pPr>
              <w:pStyle w:val="TableContentsnoindent"/>
            </w:pPr>
            <w:r>
              <w:t xml:space="preserve">not in or near feeding or sleeping block </w:t>
            </w:r>
          </w:p>
        </w:tc>
        <w:tc>
          <w:tcPr>
            <w:tcW w:w="3411" w:type="dxa"/>
            <w:gridSpan w:val="3"/>
            <w:shd w:val="clear" w:color="auto" w:fill="auto"/>
          </w:tcPr>
          <w:p w14:paraId="776F98E3" w14:textId="77777777" w:rsidR="00BD3A1C" w:rsidRDefault="00BD3A1C">
            <w:pPr>
              <w:pStyle w:val="TableContents"/>
              <w:rPr>
                <w:sz w:val="4"/>
                <w:szCs w:val="4"/>
              </w:rPr>
            </w:pPr>
          </w:p>
        </w:tc>
      </w:tr>
      <w:tr w:rsidR="00BD3A1C" w14:paraId="6C1503F1" w14:textId="77777777">
        <w:tc>
          <w:tcPr>
            <w:tcW w:w="1147" w:type="dxa"/>
            <w:shd w:val="clear" w:color="auto" w:fill="auto"/>
            <w:vAlign w:val="center"/>
          </w:tcPr>
          <w:p w14:paraId="04BDDF7F" w14:textId="77777777" w:rsidR="00BD3A1C" w:rsidRDefault="00BD3A1C">
            <w:pPr>
              <w:pStyle w:val="HorizontalLine"/>
            </w:pPr>
          </w:p>
        </w:tc>
        <w:tc>
          <w:tcPr>
            <w:tcW w:w="1132" w:type="dxa"/>
            <w:shd w:val="clear" w:color="auto" w:fill="auto"/>
            <w:vAlign w:val="center"/>
          </w:tcPr>
          <w:p w14:paraId="0333C270" w14:textId="77777777" w:rsidR="00BD3A1C" w:rsidRDefault="00BD3A1C">
            <w:pPr>
              <w:pStyle w:val="HorizontalLine"/>
            </w:pPr>
          </w:p>
        </w:tc>
        <w:tc>
          <w:tcPr>
            <w:tcW w:w="1132" w:type="dxa"/>
            <w:shd w:val="clear" w:color="auto" w:fill="auto"/>
            <w:vAlign w:val="center"/>
          </w:tcPr>
          <w:p w14:paraId="73B6F81C" w14:textId="77777777" w:rsidR="00BD3A1C" w:rsidRDefault="00BD3A1C">
            <w:pPr>
              <w:pStyle w:val="HorizontalLine"/>
            </w:pPr>
          </w:p>
        </w:tc>
        <w:tc>
          <w:tcPr>
            <w:tcW w:w="1132" w:type="dxa"/>
            <w:shd w:val="clear" w:color="auto" w:fill="auto"/>
            <w:vAlign w:val="center"/>
          </w:tcPr>
          <w:p w14:paraId="4D593792" w14:textId="77777777" w:rsidR="00BD3A1C" w:rsidRDefault="00BD3A1C">
            <w:pPr>
              <w:pStyle w:val="HorizontalLine"/>
            </w:pPr>
          </w:p>
        </w:tc>
        <w:tc>
          <w:tcPr>
            <w:tcW w:w="1132" w:type="dxa"/>
            <w:shd w:val="clear" w:color="auto" w:fill="auto"/>
            <w:vAlign w:val="center"/>
          </w:tcPr>
          <w:p w14:paraId="72B5AE15" w14:textId="77777777" w:rsidR="00BD3A1C" w:rsidRDefault="00BD3A1C">
            <w:pPr>
              <w:pStyle w:val="HorizontalLine"/>
            </w:pPr>
          </w:p>
        </w:tc>
        <w:tc>
          <w:tcPr>
            <w:tcW w:w="1132" w:type="dxa"/>
            <w:shd w:val="clear" w:color="auto" w:fill="auto"/>
            <w:vAlign w:val="center"/>
          </w:tcPr>
          <w:p w14:paraId="3EE457DC" w14:textId="77777777" w:rsidR="00BD3A1C" w:rsidRDefault="00BD3A1C">
            <w:pPr>
              <w:pStyle w:val="HorizontalLine"/>
            </w:pPr>
          </w:p>
        </w:tc>
        <w:tc>
          <w:tcPr>
            <w:tcW w:w="1132" w:type="dxa"/>
            <w:shd w:val="clear" w:color="auto" w:fill="auto"/>
            <w:vAlign w:val="center"/>
          </w:tcPr>
          <w:p w14:paraId="590B730E" w14:textId="77777777" w:rsidR="00BD3A1C" w:rsidRDefault="00BD3A1C">
            <w:pPr>
              <w:pStyle w:val="HorizontalLine"/>
            </w:pPr>
          </w:p>
        </w:tc>
        <w:tc>
          <w:tcPr>
            <w:tcW w:w="1132" w:type="dxa"/>
            <w:shd w:val="clear" w:color="auto" w:fill="auto"/>
            <w:vAlign w:val="center"/>
          </w:tcPr>
          <w:p w14:paraId="2749BBA6" w14:textId="77777777" w:rsidR="00BD3A1C" w:rsidRDefault="00BD3A1C">
            <w:pPr>
              <w:pStyle w:val="HorizontalLine"/>
            </w:pPr>
          </w:p>
        </w:tc>
        <w:tc>
          <w:tcPr>
            <w:tcW w:w="1132" w:type="dxa"/>
            <w:shd w:val="clear" w:color="auto" w:fill="auto"/>
            <w:vAlign w:val="center"/>
          </w:tcPr>
          <w:p w14:paraId="52B0A7CB" w14:textId="77777777" w:rsidR="00BD3A1C" w:rsidRDefault="00BD3A1C">
            <w:pPr>
              <w:pStyle w:val="HorizontalLine"/>
            </w:pPr>
          </w:p>
        </w:tc>
        <w:tc>
          <w:tcPr>
            <w:tcW w:w="1132" w:type="dxa"/>
            <w:shd w:val="clear" w:color="auto" w:fill="auto"/>
            <w:vAlign w:val="center"/>
          </w:tcPr>
          <w:p w14:paraId="5E220471" w14:textId="77777777" w:rsidR="00BD3A1C" w:rsidRDefault="00BD3A1C">
            <w:pPr>
              <w:pStyle w:val="HorizontalLine"/>
            </w:pPr>
          </w:p>
        </w:tc>
        <w:tc>
          <w:tcPr>
            <w:tcW w:w="1132" w:type="dxa"/>
            <w:shd w:val="clear" w:color="auto" w:fill="auto"/>
            <w:vAlign w:val="center"/>
          </w:tcPr>
          <w:p w14:paraId="5A1139E4" w14:textId="77777777" w:rsidR="00BD3A1C" w:rsidRDefault="00BD3A1C">
            <w:pPr>
              <w:pStyle w:val="HorizontalLine"/>
            </w:pPr>
          </w:p>
        </w:tc>
        <w:tc>
          <w:tcPr>
            <w:tcW w:w="1132" w:type="dxa"/>
            <w:shd w:val="clear" w:color="auto" w:fill="auto"/>
            <w:vAlign w:val="center"/>
          </w:tcPr>
          <w:p w14:paraId="61E6CDAC" w14:textId="77777777" w:rsidR="00BD3A1C" w:rsidRDefault="00BD3A1C">
            <w:pPr>
              <w:pStyle w:val="HorizontalLine"/>
            </w:pPr>
          </w:p>
        </w:tc>
        <w:tc>
          <w:tcPr>
            <w:tcW w:w="1147" w:type="dxa"/>
            <w:shd w:val="clear" w:color="auto" w:fill="auto"/>
            <w:vAlign w:val="center"/>
          </w:tcPr>
          <w:p w14:paraId="6E6D2443" w14:textId="77777777" w:rsidR="00BD3A1C" w:rsidRDefault="00BD3A1C">
            <w:pPr>
              <w:pStyle w:val="HorizontalLine"/>
            </w:pPr>
          </w:p>
        </w:tc>
      </w:tr>
      <w:tr w:rsidR="00BD3A1C" w14:paraId="2BD56730" w14:textId="77777777">
        <w:tc>
          <w:tcPr>
            <w:tcW w:w="1147" w:type="dxa"/>
            <w:shd w:val="clear" w:color="auto" w:fill="auto"/>
            <w:vAlign w:val="center"/>
          </w:tcPr>
          <w:p w14:paraId="7D451A13" w14:textId="77777777" w:rsidR="00BD3A1C" w:rsidRDefault="00C85CF5">
            <w:pPr>
              <w:pStyle w:val="TableContentsnoindent"/>
            </w:pPr>
            <w:bookmarkStart w:id="848" w:name="TBL-3-2-2"/>
            <w:bookmarkEnd w:id="848"/>
            <w:r>
              <w:t xml:space="preserve">mean </w:t>
            </w:r>
          </w:p>
        </w:tc>
        <w:tc>
          <w:tcPr>
            <w:tcW w:w="1132" w:type="dxa"/>
            <w:shd w:val="clear" w:color="auto" w:fill="auto"/>
            <w:vAlign w:val="center"/>
          </w:tcPr>
          <w:p w14:paraId="5F064FE6" w14:textId="77777777" w:rsidR="00BD3A1C" w:rsidRDefault="00C85CF5">
            <w:pPr>
              <w:pStyle w:val="TableContentsnoindent"/>
            </w:pPr>
            <w:bookmarkStart w:id="849" w:name="TBL-3-2-3"/>
            <w:bookmarkEnd w:id="849"/>
            <w:r>
              <w:t xml:space="preserve">0.69% </w:t>
            </w:r>
          </w:p>
        </w:tc>
        <w:tc>
          <w:tcPr>
            <w:tcW w:w="1132" w:type="dxa"/>
            <w:shd w:val="clear" w:color="auto" w:fill="auto"/>
            <w:vAlign w:val="center"/>
          </w:tcPr>
          <w:p w14:paraId="10341448" w14:textId="77777777" w:rsidR="00BD3A1C" w:rsidRDefault="00C85CF5">
            <w:pPr>
              <w:pStyle w:val="TableContentsnoindent"/>
            </w:pPr>
            <w:bookmarkStart w:id="850" w:name="TBL-3-2-4"/>
            <w:bookmarkEnd w:id="850"/>
            <w:r>
              <w:t xml:space="preserve">38.10% </w:t>
            </w:r>
          </w:p>
        </w:tc>
        <w:tc>
          <w:tcPr>
            <w:tcW w:w="1132" w:type="dxa"/>
            <w:shd w:val="clear" w:color="auto" w:fill="auto"/>
            <w:vAlign w:val="center"/>
          </w:tcPr>
          <w:p w14:paraId="38FACCF2" w14:textId="77777777" w:rsidR="00BD3A1C" w:rsidRDefault="00C85CF5">
            <w:pPr>
              <w:pStyle w:val="TableContentsnoindent"/>
            </w:pPr>
            <w:bookmarkStart w:id="851" w:name="TBL-3-2-5"/>
            <w:bookmarkEnd w:id="851"/>
            <w:r>
              <w:t xml:space="preserve">3.49% </w:t>
            </w:r>
          </w:p>
        </w:tc>
        <w:tc>
          <w:tcPr>
            <w:tcW w:w="1132" w:type="dxa"/>
            <w:shd w:val="clear" w:color="auto" w:fill="auto"/>
            <w:vAlign w:val="center"/>
          </w:tcPr>
          <w:p w14:paraId="08954200" w14:textId="77777777" w:rsidR="00BD3A1C" w:rsidRDefault="00C85CF5">
            <w:pPr>
              <w:pStyle w:val="TableContentsnoindent"/>
            </w:pPr>
            <w:bookmarkStart w:id="852" w:name="TBL-3-2-6"/>
            <w:bookmarkEnd w:id="852"/>
            <w:r>
              <w:t xml:space="preserve">2.88% </w:t>
            </w:r>
          </w:p>
        </w:tc>
        <w:tc>
          <w:tcPr>
            <w:tcW w:w="1132" w:type="dxa"/>
            <w:shd w:val="clear" w:color="auto" w:fill="auto"/>
            <w:vAlign w:val="center"/>
          </w:tcPr>
          <w:p w14:paraId="6111A48F" w14:textId="77777777" w:rsidR="00BD3A1C" w:rsidRDefault="00C85CF5">
            <w:pPr>
              <w:pStyle w:val="TableContentsnoindent"/>
            </w:pPr>
            <w:bookmarkStart w:id="853" w:name="TBL-3-2-7"/>
            <w:bookmarkEnd w:id="853"/>
            <w:r>
              <w:t xml:space="preserve">2.79% </w:t>
            </w:r>
          </w:p>
        </w:tc>
        <w:tc>
          <w:tcPr>
            <w:tcW w:w="1132" w:type="dxa"/>
            <w:shd w:val="clear" w:color="auto" w:fill="auto"/>
            <w:vAlign w:val="center"/>
          </w:tcPr>
          <w:p w14:paraId="7CE2E261" w14:textId="77777777" w:rsidR="00BD3A1C" w:rsidRDefault="00C85CF5">
            <w:pPr>
              <w:pStyle w:val="TableContentsnoindent"/>
            </w:pPr>
            <w:bookmarkStart w:id="854" w:name="TBL-3-2-8"/>
            <w:bookmarkEnd w:id="854"/>
            <w:r>
              <w:t xml:space="preserve">0.65% </w:t>
            </w:r>
          </w:p>
        </w:tc>
        <w:tc>
          <w:tcPr>
            <w:tcW w:w="1132" w:type="dxa"/>
            <w:shd w:val="clear" w:color="auto" w:fill="auto"/>
            <w:vAlign w:val="center"/>
          </w:tcPr>
          <w:p w14:paraId="27139AAD" w14:textId="77777777" w:rsidR="00BD3A1C" w:rsidRDefault="00C85CF5">
            <w:pPr>
              <w:pStyle w:val="TableContentsnoindent"/>
            </w:pPr>
            <w:bookmarkStart w:id="855" w:name="TBL-3-2-9"/>
            <w:bookmarkEnd w:id="855"/>
            <w:r>
              <w:t xml:space="preserve">16.45% </w:t>
            </w:r>
          </w:p>
        </w:tc>
        <w:tc>
          <w:tcPr>
            <w:tcW w:w="1132" w:type="dxa"/>
            <w:shd w:val="clear" w:color="auto" w:fill="auto"/>
            <w:vAlign w:val="center"/>
          </w:tcPr>
          <w:p w14:paraId="3621A701" w14:textId="77777777" w:rsidR="00BD3A1C" w:rsidRDefault="00C85CF5">
            <w:pPr>
              <w:pStyle w:val="TableContentsnoindent"/>
            </w:pPr>
            <w:bookmarkStart w:id="856" w:name="TBL-3-2-10"/>
            <w:bookmarkEnd w:id="856"/>
            <w:r>
              <w:t xml:space="preserve">5.52% </w:t>
            </w:r>
          </w:p>
        </w:tc>
        <w:tc>
          <w:tcPr>
            <w:tcW w:w="1132" w:type="dxa"/>
            <w:shd w:val="clear" w:color="auto" w:fill="auto"/>
            <w:vAlign w:val="center"/>
          </w:tcPr>
          <w:p w14:paraId="4410A821" w14:textId="77777777" w:rsidR="00BD3A1C" w:rsidRDefault="00C85CF5">
            <w:pPr>
              <w:pStyle w:val="TableContentsnoindent"/>
            </w:pPr>
            <w:r>
              <w:t xml:space="preserve">29.39% </w:t>
            </w:r>
          </w:p>
        </w:tc>
        <w:tc>
          <w:tcPr>
            <w:tcW w:w="3411" w:type="dxa"/>
            <w:gridSpan w:val="3"/>
            <w:shd w:val="clear" w:color="auto" w:fill="auto"/>
          </w:tcPr>
          <w:p w14:paraId="4E0EE0DD" w14:textId="77777777" w:rsidR="00BD3A1C" w:rsidRDefault="00BD3A1C">
            <w:pPr>
              <w:pStyle w:val="TableContents"/>
              <w:rPr>
                <w:sz w:val="4"/>
                <w:szCs w:val="4"/>
              </w:rPr>
            </w:pPr>
          </w:p>
        </w:tc>
      </w:tr>
      <w:tr w:rsidR="00BD3A1C" w14:paraId="255499B8" w14:textId="77777777">
        <w:tc>
          <w:tcPr>
            <w:tcW w:w="1147" w:type="dxa"/>
            <w:shd w:val="clear" w:color="auto" w:fill="auto"/>
            <w:vAlign w:val="center"/>
          </w:tcPr>
          <w:p w14:paraId="34E45B4E" w14:textId="77777777" w:rsidR="00BD3A1C" w:rsidRDefault="00BD3A1C">
            <w:pPr>
              <w:pStyle w:val="HorizontalLine"/>
            </w:pPr>
          </w:p>
        </w:tc>
        <w:tc>
          <w:tcPr>
            <w:tcW w:w="1132" w:type="dxa"/>
            <w:shd w:val="clear" w:color="auto" w:fill="auto"/>
            <w:vAlign w:val="center"/>
          </w:tcPr>
          <w:p w14:paraId="378F8206" w14:textId="77777777" w:rsidR="00BD3A1C" w:rsidRDefault="00BD3A1C">
            <w:pPr>
              <w:pStyle w:val="HorizontalLine"/>
            </w:pPr>
          </w:p>
        </w:tc>
        <w:tc>
          <w:tcPr>
            <w:tcW w:w="1132" w:type="dxa"/>
            <w:shd w:val="clear" w:color="auto" w:fill="auto"/>
            <w:vAlign w:val="center"/>
          </w:tcPr>
          <w:p w14:paraId="177BECFC" w14:textId="77777777" w:rsidR="00BD3A1C" w:rsidRDefault="00BD3A1C">
            <w:pPr>
              <w:pStyle w:val="HorizontalLine"/>
            </w:pPr>
          </w:p>
        </w:tc>
        <w:tc>
          <w:tcPr>
            <w:tcW w:w="1132" w:type="dxa"/>
            <w:shd w:val="clear" w:color="auto" w:fill="auto"/>
            <w:vAlign w:val="center"/>
          </w:tcPr>
          <w:p w14:paraId="083F39FF" w14:textId="77777777" w:rsidR="00BD3A1C" w:rsidRDefault="00BD3A1C">
            <w:pPr>
              <w:pStyle w:val="HorizontalLine"/>
            </w:pPr>
          </w:p>
        </w:tc>
        <w:tc>
          <w:tcPr>
            <w:tcW w:w="1132" w:type="dxa"/>
            <w:shd w:val="clear" w:color="auto" w:fill="auto"/>
            <w:vAlign w:val="center"/>
          </w:tcPr>
          <w:p w14:paraId="7CA092D2" w14:textId="77777777" w:rsidR="00BD3A1C" w:rsidRDefault="00BD3A1C">
            <w:pPr>
              <w:pStyle w:val="HorizontalLine"/>
            </w:pPr>
          </w:p>
        </w:tc>
        <w:tc>
          <w:tcPr>
            <w:tcW w:w="1132" w:type="dxa"/>
            <w:shd w:val="clear" w:color="auto" w:fill="auto"/>
            <w:vAlign w:val="center"/>
          </w:tcPr>
          <w:p w14:paraId="372D826B" w14:textId="77777777" w:rsidR="00BD3A1C" w:rsidRDefault="00BD3A1C">
            <w:pPr>
              <w:pStyle w:val="HorizontalLine"/>
            </w:pPr>
          </w:p>
        </w:tc>
        <w:tc>
          <w:tcPr>
            <w:tcW w:w="1132" w:type="dxa"/>
            <w:shd w:val="clear" w:color="auto" w:fill="auto"/>
            <w:vAlign w:val="center"/>
          </w:tcPr>
          <w:p w14:paraId="67F10DB9" w14:textId="77777777" w:rsidR="00BD3A1C" w:rsidRDefault="00BD3A1C">
            <w:pPr>
              <w:pStyle w:val="HorizontalLine"/>
            </w:pPr>
          </w:p>
        </w:tc>
        <w:tc>
          <w:tcPr>
            <w:tcW w:w="1132" w:type="dxa"/>
            <w:shd w:val="clear" w:color="auto" w:fill="auto"/>
            <w:vAlign w:val="center"/>
          </w:tcPr>
          <w:p w14:paraId="25A85DA8" w14:textId="77777777" w:rsidR="00BD3A1C" w:rsidRDefault="00BD3A1C">
            <w:pPr>
              <w:pStyle w:val="HorizontalLine"/>
            </w:pPr>
          </w:p>
        </w:tc>
        <w:tc>
          <w:tcPr>
            <w:tcW w:w="1132" w:type="dxa"/>
            <w:shd w:val="clear" w:color="auto" w:fill="auto"/>
            <w:vAlign w:val="center"/>
          </w:tcPr>
          <w:p w14:paraId="471DBBA4" w14:textId="77777777" w:rsidR="00BD3A1C" w:rsidRDefault="00BD3A1C">
            <w:pPr>
              <w:pStyle w:val="HorizontalLine"/>
            </w:pPr>
          </w:p>
        </w:tc>
        <w:tc>
          <w:tcPr>
            <w:tcW w:w="1132" w:type="dxa"/>
            <w:shd w:val="clear" w:color="auto" w:fill="auto"/>
            <w:vAlign w:val="center"/>
          </w:tcPr>
          <w:p w14:paraId="5AB4529A" w14:textId="77777777" w:rsidR="00BD3A1C" w:rsidRDefault="00BD3A1C">
            <w:pPr>
              <w:pStyle w:val="HorizontalLine"/>
            </w:pPr>
          </w:p>
        </w:tc>
        <w:tc>
          <w:tcPr>
            <w:tcW w:w="1132" w:type="dxa"/>
            <w:shd w:val="clear" w:color="auto" w:fill="auto"/>
            <w:vAlign w:val="center"/>
          </w:tcPr>
          <w:p w14:paraId="52D1B77C" w14:textId="77777777" w:rsidR="00BD3A1C" w:rsidRDefault="00BD3A1C">
            <w:pPr>
              <w:pStyle w:val="HorizontalLine"/>
            </w:pPr>
          </w:p>
        </w:tc>
        <w:tc>
          <w:tcPr>
            <w:tcW w:w="1132" w:type="dxa"/>
            <w:shd w:val="clear" w:color="auto" w:fill="auto"/>
            <w:vAlign w:val="center"/>
          </w:tcPr>
          <w:p w14:paraId="5278EC35" w14:textId="77777777" w:rsidR="00BD3A1C" w:rsidRDefault="00BD3A1C">
            <w:pPr>
              <w:pStyle w:val="HorizontalLine"/>
            </w:pPr>
          </w:p>
        </w:tc>
        <w:tc>
          <w:tcPr>
            <w:tcW w:w="1147" w:type="dxa"/>
            <w:shd w:val="clear" w:color="auto" w:fill="auto"/>
            <w:vAlign w:val="center"/>
          </w:tcPr>
          <w:p w14:paraId="040A9722" w14:textId="77777777" w:rsidR="00BD3A1C" w:rsidRDefault="00BD3A1C">
            <w:pPr>
              <w:pStyle w:val="HorizontalLine"/>
            </w:pPr>
          </w:p>
        </w:tc>
      </w:tr>
      <w:tr w:rsidR="00BD3A1C" w14:paraId="4B4D7C34" w14:textId="77777777">
        <w:tc>
          <w:tcPr>
            <w:tcW w:w="1147" w:type="dxa"/>
            <w:shd w:val="clear" w:color="auto" w:fill="auto"/>
            <w:vAlign w:val="center"/>
          </w:tcPr>
          <w:p w14:paraId="3999DB52" w14:textId="77777777" w:rsidR="00BD3A1C" w:rsidRDefault="00C85CF5">
            <w:pPr>
              <w:pStyle w:val="TableContentsnoindent"/>
            </w:pPr>
            <w:bookmarkStart w:id="857" w:name="TBL-3-3-2"/>
            <w:bookmarkEnd w:id="857"/>
            <w:r>
              <w:lastRenderedPageBreak/>
              <w:t xml:space="preserve">min </w:t>
            </w:r>
          </w:p>
        </w:tc>
        <w:tc>
          <w:tcPr>
            <w:tcW w:w="1132" w:type="dxa"/>
            <w:shd w:val="clear" w:color="auto" w:fill="auto"/>
            <w:vAlign w:val="center"/>
          </w:tcPr>
          <w:p w14:paraId="5E7FAA76" w14:textId="77777777" w:rsidR="00BD3A1C" w:rsidRDefault="00C85CF5">
            <w:pPr>
              <w:pStyle w:val="TableContentsnoindent"/>
            </w:pPr>
            <w:bookmarkStart w:id="858" w:name="TBL-3-3-3"/>
            <w:bookmarkEnd w:id="858"/>
            <w:r>
              <w:t xml:space="preserve">0% </w:t>
            </w:r>
          </w:p>
        </w:tc>
        <w:tc>
          <w:tcPr>
            <w:tcW w:w="1132" w:type="dxa"/>
            <w:shd w:val="clear" w:color="auto" w:fill="auto"/>
            <w:vAlign w:val="center"/>
          </w:tcPr>
          <w:p w14:paraId="62BB4A41" w14:textId="77777777" w:rsidR="00BD3A1C" w:rsidRDefault="00C85CF5">
            <w:pPr>
              <w:pStyle w:val="TableContentsnoindent"/>
            </w:pPr>
            <w:bookmarkStart w:id="859" w:name="TBL-3-3-4"/>
            <w:bookmarkEnd w:id="859"/>
            <w:r>
              <w:t xml:space="preserve">26.40% </w:t>
            </w:r>
          </w:p>
        </w:tc>
        <w:tc>
          <w:tcPr>
            <w:tcW w:w="1132" w:type="dxa"/>
            <w:shd w:val="clear" w:color="auto" w:fill="auto"/>
            <w:vAlign w:val="center"/>
          </w:tcPr>
          <w:p w14:paraId="461C9434" w14:textId="77777777" w:rsidR="00BD3A1C" w:rsidRDefault="00C85CF5">
            <w:pPr>
              <w:pStyle w:val="TableContentsnoindent"/>
            </w:pPr>
            <w:bookmarkStart w:id="860" w:name="TBL-3-3-5"/>
            <w:bookmarkEnd w:id="860"/>
            <w:r>
              <w:t xml:space="preserve">0% </w:t>
            </w:r>
          </w:p>
        </w:tc>
        <w:tc>
          <w:tcPr>
            <w:tcW w:w="1132" w:type="dxa"/>
            <w:shd w:val="clear" w:color="auto" w:fill="auto"/>
            <w:vAlign w:val="center"/>
          </w:tcPr>
          <w:p w14:paraId="516E5AA4" w14:textId="77777777" w:rsidR="00BD3A1C" w:rsidRDefault="00C85CF5">
            <w:pPr>
              <w:pStyle w:val="TableContentsnoindent"/>
            </w:pPr>
            <w:bookmarkStart w:id="861" w:name="TBL-3-3-6"/>
            <w:bookmarkEnd w:id="861"/>
            <w:r>
              <w:t xml:space="preserve">0% </w:t>
            </w:r>
          </w:p>
        </w:tc>
        <w:tc>
          <w:tcPr>
            <w:tcW w:w="1132" w:type="dxa"/>
            <w:shd w:val="clear" w:color="auto" w:fill="auto"/>
            <w:vAlign w:val="center"/>
          </w:tcPr>
          <w:p w14:paraId="119837EC" w14:textId="77777777" w:rsidR="00BD3A1C" w:rsidRDefault="00C85CF5">
            <w:pPr>
              <w:pStyle w:val="TableContentsnoindent"/>
            </w:pPr>
            <w:bookmarkStart w:id="862" w:name="TBL-3-3-7"/>
            <w:bookmarkEnd w:id="862"/>
            <w:r>
              <w:t xml:space="preserve">0% </w:t>
            </w:r>
          </w:p>
        </w:tc>
        <w:tc>
          <w:tcPr>
            <w:tcW w:w="1132" w:type="dxa"/>
            <w:shd w:val="clear" w:color="auto" w:fill="auto"/>
            <w:vAlign w:val="center"/>
          </w:tcPr>
          <w:p w14:paraId="17A61342" w14:textId="77777777" w:rsidR="00BD3A1C" w:rsidRDefault="00C85CF5">
            <w:pPr>
              <w:pStyle w:val="TableContentsnoindent"/>
            </w:pPr>
            <w:bookmarkStart w:id="863" w:name="TBL-3-3-8"/>
            <w:bookmarkEnd w:id="863"/>
            <w:r>
              <w:t xml:space="preserve">0% </w:t>
            </w:r>
          </w:p>
        </w:tc>
        <w:tc>
          <w:tcPr>
            <w:tcW w:w="1132" w:type="dxa"/>
            <w:shd w:val="clear" w:color="auto" w:fill="auto"/>
            <w:vAlign w:val="center"/>
          </w:tcPr>
          <w:p w14:paraId="593D7922" w14:textId="77777777" w:rsidR="00BD3A1C" w:rsidRDefault="00C85CF5">
            <w:pPr>
              <w:pStyle w:val="TableContentsnoindent"/>
            </w:pPr>
            <w:bookmarkStart w:id="864" w:name="TBL-3-3-9"/>
            <w:bookmarkEnd w:id="864"/>
            <w:r>
              <w:t xml:space="preserve">8.41% </w:t>
            </w:r>
          </w:p>
        </w:tc>
        <w:tc>
          <w:tcPr>
            <w:tcW w:w="1132" w:type="dxa"/>
            <w:shd w:val="clear" w:color="auto" w:fill="auto"/>
            <w:vAlign w:val="center"/>
          </w:tcPr>
          <w:p w14:paraId="265CE2FF" w14:textId="77777777" w:rsidR="00BD3A1C" w:rsidRDefault="00C85CF5">
            <w:pPr>
              <w:pStyle w:val="TableContentsnoindent"/>
            </w:pPr>
            <w:bookmarkStart w:id="865" w:name="TBL-3-3-10"/>
            <w:bookmarkEnd w:id="865"/>
            <w:r>
              <w:t xml:space="preserve">0.27% </w:t>
            </w:r>
          </w:p>
        </w:tc>
        <w:tc>
          <w:tcPr>
            <w:tcW w:w="1132" w:type="dxa"/>
            <w:shd w:val="clear" w:color="auto" w:fill="auto"/>
            <w:vAlign w:val="center"/>
          </w:tcPr>
          <w:p w14:paraId="547D1BB7" w14:textId="77777777" w:rsidR="00BD3A1C" w:rsidRDefault="00C85CF5">
            <w:pPr>
              <w:pStyle w:val="TableContentsnoindent"/>
            </w:pPr>
            <w:r>
              <w:t xml:space="preserve">16.37% </w:t>
            </w:r>
          </w:p>
        </w:tc>
        <w:tc>
          <w:tcPr>
            <w:tcW w:w="3411" w:type="dxa"/>
            <w:gridSpan w:val="3"/>
            <w:shd w:val="clear" w:color="auto" w:fill="auto"/>
          </w:tcPr>
          <w:p w14:paraId="5E9D1578" w14:textId="77777777" w:rsidR="00BD3A1C" w:rsidRDefault="00BD3A1C">
            <w:pPr>
              <w:pStyle w:val="TableContents"/>
              <w:rPr>
                <w:sz w:val="4"/>
                <w:szCs w:val="4"/>
              </w:rPr>
            </w:pPr>
          </w:p>
        </w:tc>
      </w:tr>
      <w:tr w:rsidR="00BD3A1C" w14:paraId="61147679" w14:textId="77777777">
        <w:tc>
          <w:tcPr>
            <w:tcW w:w="1147" w:type="dxa"/>
            <w:shd w:val="clear" w:color="auto" w:fill="auto"/>
            <w:vAlign w:val="center"/>
          </w:tcPr>
          <w:p w14:paraId="76A2A809" w14:textId="77777777" w:rsidR="00BD3A1C" w:rsidRDefault="00BD3A1C">
            <w:pPr>
              <w:pStyle w:val="HorizontalLine"/>
            </w:pPr>
          </w:p>
        </w:tc>
        <w:tc>
          <w:tcPr>
            <w:tcW w:w="1132" w:type="dxa"/>
            <w:shd w:val="clear" w:color="auto" w:fill="auto"/>
            <w:vAlign w:val="center"/>
          </w:tcPr>
          <w:p w14:paraId="5915569B" w14:textId="77777777" w:rsidR="00BD3A1C" w:rsidRDefault="00BD3A1C">
            <w:pPr>
              <w:pStyle w:val="HorizontalLine"/>
            </w:pPr>
          </w:p>
        </w:tc>
        <w:tc>
          <w:tcPr>
            <w:tcW w:w="1132" w:type="dxa"/>
            <w:shd w:val="clear" w:color="auto" w:fill="auto"/>
            <w:vAlign w:val="center"/>
          </w:tcPr>
          <w:p w14:paraId="22A86388" w14:textId="77777777" w:rsidR="00BD3A1C" w:rsidRDefault="00BD3A1C">
            <w:pPr>
              <w:pStyle w:val="HorizontalLine"/>
            </w:pPr>
          </w:p>
        </w:tc>
        <w:tc>
          <w:tcPr>
            <w:tcW w:w="1132" w:type="dxa"/>
            <w:shd w:val="clear" w:color="auto" w:fill="auto"/>
            <w:vAlign w:val="center"/>
          </w:tcPr>
          <w:p w14:paraId="30FF2F79" w14:textId="77777777" w:rsidR="00BD3A1C" w:rsidRDefault="00BD3A1C">
            <w:pPr>
              <w:pStyle w:val="HorizontalLine"/>
            </w:pPr>
          </w:p>
        </w:tc>
        <w:tc>
          <w:tcPr>
            <w:tcW w:w="1132" w:type="dxa"/>
            <w:shd w:val="clear" w:color="auto" w:fill="auto"/>
            <w:vAlign w:val="center"/>
          </w:tcPr>
          <w:p w14:paraId="48CD1158" w14:textId="77777777" w:rsidR="00BD3A1C" w:rsidRDefault="00BD3A1C">
            <w:pPr>
              <w:pStyle w:val="HorizontalLine"/>
            </w:pPr>
          </w:p>
        </w:tc>
        <w:tc>
          <w:tcPr>
            <w:tcW w:w="1132" w:type="dxa"/>
            <w:shd w:val="clear" w:color="auto" w:fill="auto"/>
            <w:vAlign w:val="center"/>
          </w:tcPr>
          <w:p w14:paraId="7E1F3561" w14:textId="77777777" w:rsidR="00BD3A1C" w:rsidRDefault="00BD3A1C">
            <w:pPr>
              <w:pStyle w:val="HorizontalLine"/>
            </w:pPr>
          </w:p>
        </w:tc>
        <w:tc>
          <w:tcPr>
            <w:tcW w:w="1132" w:type="dxa"/>
            <w:shd w:val="clear" w:color="auto" w:fill="auto"/>
            <w:vAlign w:val="center"/>
          </w:tcPr>
          <w:p w14:paraId="0E4FD755" w14:textId="77777777" w:rsidR="00BD3A1C" w:rsidRDefault="00BD3A1C">
            <w:pPr>
              <w:pStyle w:val="HorizontalLine"/>
            </w:pPr>
          </w:p>
        </w:tc>
        <w:tc>
          <w:tcPr>
            <w:tcW w:w="1132" w:type="dxa"/>
            <w:shd w:val="clear" w:color="auto" w:fill="auto"/>
            <w:vAlign w:val="center"/>
          </w:tcPr>
          <w:p w14:paraId="28048C8E" w14:textId="77777777" w:rsidR="00BD3A1C" w:rsidRDefault="00BD3A1C">
            <w:pPr>
              <w:pStyle w:val="HorizontalLine"/>
            </w:pPr>
          </w:p>
        </w:tc>
        <w:tc>
          <w:tcPr>
            <w:tcW w:w="1132" w:type="dxa"/>
            <w:shd w:val="clear" w:color="auto" w:fill="auto"/>
            <w:vAlign w:val="center"/>
          </w:tcPr>
          <w:p w14:paraId="5190F1A9" w14:textId="77777777" w:rsidR="00BD3A1C" w:rsidRDefault="00BD3A1C">
            <w:pPr>
              <w:pStyle w:val="HorizontalLine"/>
            </w:pPr>
          </w:p>
        </w:tc>
        <w:tc>
          <w:tcPr>
            <w:tcW w:w="1132" w:type="dxa"/>
            <w:shd w:val="clear" w:color="auto" w:fill="auto"/>
            <w:vAlign w:val="center"/>
          </w:tcPr>
          <w:p w14:paraId="4093C493" w14:textId="77777777" w:rsidR="00BD3A1C" w:rsidRDefault="00BD3A1C">
            <w:pPr>
              <w:pStyle w:val="HorizontalLine"/>
            </w:pPr>
          </w:p>
        </w:tc>
        <w:tc>
          <w:tcPr>
            <w:tcW w:w="1132" w:type="dxa"/>
            <w:shd w:val="clear" w:color="auto" w:fill="auto"/>
            <w:vAlign w:val="center"/>
          </w:tcPr>
          <w:p w14:paraId="7FE90F9E" w14:textId="77777777" w:rsidR="00BD3A1C" w:rsidRDefault="00BD3A1C">
            <w:pPr>
              <w:pStyle w:val="HorizontalLine"/>
            </w:pPr>
          </w:p>
        </w:tc>
        <w:tc>
          <w:tcPr>
            <w:tcW w:w="1132" w:type="dxa"/>
            <w:shd w:val="clear" w:color="auto" w:fill="auto"/>
            <w:vAlign w:val="center"/>
          </w:tcPr>
          <w:p w14:paraId="2B0926E5" w14:textId="77777777" w:rsidR="00BD3A1C" w:rsidRDefault="00BD3A1C">
            <w:pPr>
              <w:pStyle w:val="HorizontalLine"/>
            </w:pPr>
          </w:p>
        </w:tc>
        <w:tc>
          <w:tcPr>
            <w:tcW w:w="1147" w:type="dxa"/>
            <w:shd w:val="clear" w:color="auto" w:fill="auto"/>
            <w:vAlign w:val="center"/>
          </w:tcPr>
          <w:p w14:paraId="1925FAD5" w14:textId="77777777" w:rsidR="00BD3A1C" w:rsidRDefault="00BD3A1C">
            <w:pPr>
              <w:pStyle w:val="HorizontalLine"/>
            </w:pPr>
          </w:p>
        </w:tc>
      </w:tr>
      <w:tr w:rsidR="00BD3A1C" w14:paraId="2DA2792F" w14:textId="77777777">
        <w:tc>
          <w:tcPr>
            <w:tcW w:w="1147" w:type="dxa"/>
            <w:shd w:val="clear" w:color="auto" w:fill="auto"/>
            <w:vAlign w:val="center"/>
          </w:tcPr>
          <w:p w14:paraId="6911E987" w14:textId="77777777" w:rsidR="00BD3A1C" w:rsidRDefault="00C85CF5">
            <w:pPr>
              <w:pStyle w:val="TableContentsnoindent"/>
            </w:pPr>
            <w:bookmarkStart w:id="866" w:name="TBL-3-4-2"/>
            <w:bookmarkEnd w:id="866"/>
            <w:r>
              <w:t xml:space="preserve">max </w:t>
            </w:r>
          </w:p>
        </w:tc>
        <w:tc>
          <w:tcPr>
            <w:tcW w:w="1132" w:type="dxa"/>
            <w:shd w:val="clear" w:color="auto" w:fill="auto"/>
            <w:vAlign w:val="center"/>
          </w:tcPr>
          <w:p w14:paraId="6F38DD9F" w14:textId="77777777" w:rsidR="00BD3A1C" w:rsidRDefault="00C85CF5">
            <w:pPr>
              <w:pStyle w:val="TableContentsnoindent"/>
            </w:pPr>
            <w:bookmarkStart w:id="867" w:name="TBL-3-4-3"/>
            <w:bookmarkEnd w:id="867"/>
            <w:r>
              <w:t xml:space="preserve">4.77% </w:t>
            </w:r>
          </w:p>
        </w:tc>
        <w:tc>
          <w:tcPr>
            <w:tcW w:w="1132" w:type="dxa"/>
            <w:shd w:val="clear" w:color="auto" w:fill="auto"/>
            <w:vAlign w:val="center"/>
          </w:tcPr>
          <w:p w14:paraId="739B0715" w14:textId="77777777" w:rsidR="00BD3A1C" w:rsidRDefault="00C85CF5">
            <w:pPr>
              <w:pStyle w:val="TableContentsnoindent"/>
            </w:pPr>
            <w:bookmarkStart w:id="868" w:name="TBL-3-4-4"/>
            <w:bookmarkEnd w:id="868"/>
            <w:r>
              <w:t xml:space="preserve">59.02% </w:t>
            </w:r>
          </w:p>
        </w:tc>
        <w:tc>
          <w:tcPr>
            <w:tcW w:w="1132" w:type="dxa"/>
            <w:shd w:val="clear" w:color="auto" w:fill="auto"/>
            <w:vAlign w:val="center"/>
          </w:tcPr>
          <w:p w14:paraId="1D6BA73E" w14:textId="77777777" w:rsidR="00BD3A1C" w:rsidRDefault="00C85CF5">
            <w:pPr>
              <w:pStyle w:val="TableContentsnoindent"/>
            </w:pPr>
            <w:bookmarkStart w:id="869" w:name="TBL-3-4-5"/>
            <w:bookmarkEnd w:id="869"/>
            <w:r>
              <w:t xml:space="preserve">23.87% </w:t>
            </w:r>
          </w:p>
        </w:tc>
        <w:tc>
          <w:tcPr>
            <w:tcW w:w="1132" w:type="dxa"/>
            <w:shd w:val="clear" w:color="auto" w:fill="auto"/>
            <w:vAlign w:val="center"/>
          </w:tcPr>
          <w:p w14:paraId="45FBBDAE" w14:textId="77777777" w:rsidR="00BD3A1C" w:rsidRDefault="00C85CF5">
            <w:pPr>
              <w:pStyle w:val="TableContentsnoindent"/>
            </w:pPr>
            <w:bookmarkStart w:id="870" w:name="TBL-3-4-6"/>
            <w:bookmarkEnd w:id="870"/>
            <w:r>
              <w:t xml:space="preserve">6.62% </w:t>
            </w:r>
          </w:p>
        </w:tc>
        <w:tc>
          <w:tcPr>
            <w:tcW w:w="1132" w:type="dxa"/>
            <w:shd w:val="clear" w:color="auto" w:fill="auto"/>
            <w:vAlign w:val="center"/>
          </w:tcPr>
          <w:p w14:paraId="65A892FA" w14:textId="77777777" w:rsidR="00BD3A1C" w:rsidRDefault="00C85CF5">
            <w:pPr>
              <w:pStyle w:val="TableContentsnoindent"/>
            </w:pPr>
            <w:bookmarkStart w:id="871" w:name="TBL-3-4-7"/>
            <w:bookmarkEnd w:id="871"/>
            <w:r>
              <w:t xml:space="preserve">11.79% </w:t>
            </w:r>
          </w:p>
        </w:tc>
        <w:tc>
          <w:tcPr>
            <w:tcW w:w="1132" w:type="dxa"/>
            <w:shd w:val="clear" w:color="auto" w:fill="auto"/>
            <w:vAlign w:val="center"/>
          </w:tcPr>
          <w:p w14:paraId="0F1B67B3" w14:textId="77777777" w:rsidR="00BD3A1C" w:rsidRDefault="00C85CF5">
            <w:pPr>
              <w:pStyle w:val="TableContentsnoindent"/>
            </w:pPr>
            <w:bookmarkStart w:id="872" w:name="TBL-3-4-8"/>
            <w:bookmarkEnd w:id="872"/>
            <w:r>
              <w:t xml:space="preserve">3.36% </w:t>
            </w:r>
          </w:p>
        </w:tc>
        <w:tc>
          <w:tcPr>
            <w:tcW w:w="1132" w:type="dxa"/>
            <w:shd w:val="clear" w:color="auto" w:fill="auto"/>
            <w:vAlign w:val="center"/>
          </w:tcPr>
          <w:p w14:paraId="29660091" w14:textId="77777777" w:rsidR="00BD3A1C" w:rsidRDefault="00C85CF5">
            <w:pPr>
              <w:pStyle w:val="TableContentsnoindent"/>
            </w:pPr>
            <w:bookmarkStart w:id="873" w:name="TBL-3-4-9"/>
            <w:bookmarkEnd w:id="873"/>
            <w:r>
              <w:t xml:space="preserve">27.81% </w:t>
            </w:r>
          </w:p>
        </w:tc>
        <w:tc>
          <w:tcPr>
            <w:tcW w:w="1132" w:type="dxa"/>
            <w:shd w:val="clear" w:color="auto" w:fill="auto"/>
            <w:vAlign w:val="center"/>
          </w:tcPr>
          <w:p w14:paraId="4930798A" w14:textId="77777777" w:rsidR="00BD3A1C" w:rsidRDefault="00C85CF5">
            <w:pPr>
              <w:pStyle w:val="TableContentsnoindent"/>
            </w:pPr>
            <w:bookmarkStart w:id="874" w:name="TBL-3-4-10"/>
            <w:bookmarkEnd w:id="874"/>
            <w:r>
              <w:t xml:space="preserve">16.64% </w:t>
            </w:r>
          </w:p>
        </w:tc>
        <w:tc>
          <w:tcPr>
            <w:tcW w:w="1132" w:type="dxa"/>
            <w:shd w:val="clear" w:color="auto" w:fill="auto"/>
            <w:vAlign w:val="center"/>
          </w:tcPr>
          <w:p w14:paraId="63B38C2E" w14:textId="77777777" w:rsidR="00BD3A1C" w:rsidRDefault="00C85CF5">
            <w:pPr>
              <w:pStyle w:val="TableContentsnoindent"/>
            </w:pPr>
            <w:r>
              <w:t xml:space="preserve">45.61% </w:t>
            </w:r>
          </w:p>
        </w:tc>
        <w:tc>
          <w:tcPr>
            <w:tcW w:w="3411" w:type="dxa"/>
            <w:gridSpan w:val="3"/>
            <w:shd w:val="clear" w:color="auto" w:fill="auto"/>
          </w:tcPr>
          <w:p w14:paraId="7A15B3DF" w14:textId="77777777" w:rsidR="00BD3A1C" w:rsidRDefault="00BD3A1C">
            <w:pPr>
              <w:pStyle w:val="TableContents"/>
              <w:rPr>
                <w:sz w:val="4"/>
                <w:szCs w:val="4"/>
              </w:rPr>
            </w:pPr>
          </w:p>
        </w:tc>
      </w:tr>
      <w:tr w:rsidR="00BD3A1C" w14:paraId="3AE02A5A" w14:textId="77777777">
        <w:tc>
          <w:tcPr>
            <w:tcW w:w="1147" w:type="dxa"/>
            <w:shd w:val="clear" w:color="auto" w:fill="auto"/>
            <w:vAlign w:val="center"/>
          </w:tcPr>
          <w:p w14:paraId="4D0FCDA0" w14:textId="77777777" w:rsidR="00BD3A1C" w:rsidRDefault="00BD3A1C">
            <w:pPr>
              <w:pStyle w:val="HorizontalLine"/>
            </w:pPr>
          </w:p>
        </w:tc>
        <w:tc>
          <w:tcPr>
            <w:tcW w:w="1132" w:type="dxa"/>
            <w:shd w:val="clear" w:color="auto" w:fill="auto"/>
            <w:vAlign w:val="center"/>
          </w:tcPr>
          <w:p w14:paraId="72504CE3" w14:textId="77777777" w:rsidR="00BD3A1C" w:rsidRDefault="00BD3A1C">
            <w:pPr>
              <w:pStyle w:val="HorizontalLine"/>
            </w:pPr>
          </w:p>
        </w:tc>
        <w:tc>
          <w:tcPr>
            <w:tcW w:w="1132" w:type="dxa"/>
            <w:shd w:val="clear" w:color="auto" w:fill="auto"/>
            <w:vAlign w:val="center"/>
          </w:tcPr>
          <w:p w14:paraId="0DA29189" w14:textId="77777777" w:rsidR="00BD3A1C" w:rsidRDefault="00BD3A1C">
            <w:pPr>
              <w:pStyle w:val="HorizontalLine"/>
            </w:pPr>
          </w:p>
        </w:tc>
        <w:tc>
          <w:tcPr>
            <w:tcW w:w="1132" w:type="dxa"/>
            <w:shd w:val="clear" w:color="auto" w:fill="auto"/>
            <w:vAlign w:val="center"/>
          </w:tcPr>
          <w:p w14:paraId="30B5EBFE" w14:textId="77777777" w:rsidR="00BD3A1C" w:rsidRDefault="00BD3A1C">
            <w:pPr>
              <w:pStyle w:val="HorizontalLine"/>
            </w:pPr>
          </w:p>
        </w:tc>
        <w:tc>
          <w:tcPr>
            <w:tcW w:w="1132" w:type="dxa"/>
            <w:shd w:val="clear" w:color="auto" w:fill="auto"/>
            <w:vAlign w:val="center"/>
          </w:tcPr>
          <w:p w14:paraId="4E2B4417" w14:textId="77777777" w:rsidR="00BD3A1C" w:rsidRDefault="00BD3A1C">
            <w:pPr>
              <w:pStyle w:val="HorizontalLine"/>
            </w:pPr>
          </w:p>
        </w:tc>
        <w:tc>
          <w:tcPr>
            <w:tcW w:w="1132" w:type="dxa"/>
            <w:shd w:val="clear" w:color="auto" w:fill="auto"/>
            <w:vAlign w:val="center"/>
          </w:tcPr>
          <w:p w14:paraId="6CE017DF" w14:textId="77777777" w:rsidR="00BD3A1C" w:rsidRDefault="00BD3A1C">
            <w:pPr>
              <w:pStyle w:val="HorizontalLine"/>
            </w:pPr>
          </w:p>
        </w:tc>
        <w:tc>
          <w:tcPr>
            <w:tcW w:w="1132" w:type="dxa"/>
            <w:shd w:val="clear" w:color="auto" w:fill="auto"/>
            <w:vAlign w:val="center"/>
          </w:tcPr>
          <w:p w14:paraId="6C00A6F7" w14:textId="77777777" w:rsidR="00BD3A1C" w:rsidRDefault="00BD3A1C">
            <w:pPr>
              <w:pStyle w:val="HorizontalLine"/>
            </w:pPr>
          </w:p>
        </w:tc>
        <w:tc>
          <w:tcPr>
            <w:tcW w:w="1132" w:type="dxa"/>
            <w:shd w:val="clear" w:color="auto" w:fill="auto"/>
            <w:vAlign w:val="center"/>
          </w:tcPr>
          <w:p w14:paraId="701253BA" w14:textId="77777777" w:rsidR="00BD3A1C" w:rsidRDefault="00BD3A1C">
            <w:pPr>
              <w:pStyle w:val="HorizontalLine"/>
            </w:pPr>
          </w:p>
        </w:tc>
        <w:tc>
          <w:tcPr>
            <w:tcW w:w="1132" w:type="dxa"/>
            <w:shd w:val="clear" w:color="auto" w:fill="auto"/>
            <w:vAlign w:val="center"/>
          </w:tcPr>
          <w:p w14:paraId="0A230C79" w14:textId="77777777" w:rsidR="00BD3A1C" w:rsidRDefault="00BD3A1C">
            <w:pPr>
              <w:pStyle w:val="HorizontalLine"/>
            </w:pPr>
          </w:p>
        </w:tc>
        <w:tc>
          <w:tcPr>
            <w:tcW w:w="1132" w:type="dxa"/>
            <w:shd w:val="clear" w:color="auto" w:fill="auto"/>
            <w:vAlign w:val="center"/>
          </w:tcPr>
          <w:p w14:paraId="7DA221D8" w14:textId="77777777" w:rsidR="00BD3A1C" w:rsidRDefault="00BD3A1C">
            <w:pPr>
              <w:pStyle w:val="HorizontalLine"/>
            </w:pPr>
          </w:p>
        </w:tc>
        <w:tc>
          <w:tcPr>
            <w:tcW w:w="1132" w:type="dxa"/>
            <w:shd w:val="clear" w:color="auto" w:fill="auto"/>
            <w:vAlign w:val="center"/>
          </w:tcPr>
          <w:p w14:paraId="4FF95BE5" w14:textId="77777777" w:rsidR="00BD3A1C" w:rsidRDefault="00BD3A1C">
            <w:pPr>
              <w:pStyle w:val="HorizontalLine"/>
            </w:pPr>
          </w:p>
        </w:tc>
        <w:tc>
          <w:tcPr>
            <w:tcW w:w="1132" w:type="dxa"/>
            <w:shd w:val="clear" w:color="auto" w:fill="auto"/>
            <w:vAlign w:val="center"/>
          </w:tcPr>
          <w:p w14:paraId="2C4746EB" w14:textId="77777777" w:rsidR="00BD3A1C" w:rsidRDefault="00BD3A1C">
            <w:pPr>
              <w:pStyle w:val="HorizontalLine"/>
            </w:pPr>
          </w:p>
        </w:tc>
        <w:tc>
          <w:tcPr>
            <w:tcW w:w="1147" w:type="dxa"/>
            <w:shd w:val="clear" w:color="auto" w:fill="auto"/>
            <w:vAlign w:val="center"/>
          </w:tcPr>
          <w:p w14:paraId="45788056" w14:textId="77777777" w:rsidR="00BD3A1C" w:rsidRDefault="00BD3A1C">
            <w:pPr>
              <w:pStyle w:val="HorizontalLine"/>
            </w:pPr>
          </w:p>
        </w:tc>
      </w:tr>
      <w:tr w:rsidR="00BD3A1C" w14:paraId="3149B626" w14:textId="77777777">
        <w:tc>
          <w:tcPr>
            <w:tcW w:w="1147" w:type="dxa"/>
            <w:shd w:val="clear" w:color="auto" w:fill="auto"/>
            <w:vAlign w:val="center"/>
          </w:tcPr>
          <w:p w14:paraId="44C580A2" w14:textId="77777777" w:rsidR="00BD3A1C" w:rsidRDefault="00C85CF5">
            <w:pPr>
              <w:pStyle w:val="TableContentsnoindent"/>
            </w:pPr>
            <w:bookmarkStart w:id="875" w:name="TBL-3-5-2"/>
            <w:bookmarkEnd w:id="875"/>
            <w:r>
              <w:t xml:space="preserve">SD </w:t>
            </w:r>
          </w:p>
        </w:tc>
        <w:tc>
          <w:tcPr>
            <w:tcW w:w="1132" w:type="dxa"/>
            <w:shd w:val="clear" w:color="auto" w:fill="auto"/>
            <w:vAlign w:val="center"/>
          </w:tcPr>
          <w:p w14:paraId="67E49AB2" w14:textId="77777777" w:rsidR="00BD3A1C" w:rsidRDefault="00C85CF5">
            <w:pPr>
              <w:pStyle w:val="TableContentsnoindent"/>
            </w:pPr>
            <w:bookmarkStart w:id="876" w:name="TBL-3-5-3"/>
            <w:bookmarkEnd w:id="876"/>
            <w:r>
              <w:t xml:space="preserve">1.18% </w:t>
            </w:r>
          </w:p>
        </w:tc>
        <w:tc>
          <w:tcPr>
            <w:tcW w:w="1132" w:type="dxa"/>
            <w:shd w:val="clear" w:color="auto" w:fill="auto"/>
            <w:vAlign w:val="center"/>
          </w:tcPr>
          <w:p w14:paraId="480F8252" w14:textId="77777777" w:rsidR="00BD3A1C" w:rsidRDefault="00C85CF5">
            <w:pPr>
              <w:pStyle w:val="TableContentsnoindent"/>
            </w:pPr>
            <w:bookmarkStart w:id="877" w:name="TBL-3-5-4"/>
            <w:bookmarkEnd w:id="877"/>
            <w:r>
              <w:t xml:space="preserve">9.51% </w:t>
            </w:r>
          </w:p>
        </w:tc>
        <w:tc>
          <w:tcPr>
            <w:tcW w:w="1132" w:type="dxa"/>
            <w:shd w:val="clear" w:color="auto" w:fill="auto"/>
            <w:vAlign w:val="center"/>
          </w:tcPr>
          <w:p w14:paraId="16074D99" w14:textId="77777777" w:rsidR="00BD3A1C" w:rsidRDefault="00C85CF5">
            <w:pPr>
              <w:pStyle w:val="TableContentsnoindent"/>
            </w:pPr>
            <w:bookmarkStart w:id="878" w:name="TBL-3-5-5"/>
            <w:bookmarkEnd w:id="878"/>
            <w:r>
              <w:t xml:space="preserve">6.98% </w:t>
            </w:r>
          </w:p>
        </w:tc>
        <w:tc>
          <w:tcPr>
            <w:tcW w:w="1132" w:type="dxa"/>
            <w:shd w:val="clear" w:color="auto" w:fill="auto"/>
            <w:vAlign w:val="center"/>
          </w:tcPr>
          <w:p w14:paraId="313896D6" w14:textId="77777777" w:rsidR="00BD3A1C" w:rsidRDefault="00C85CF5">
            <w:pPr>
              <w:pStyle w:val="TableContentsnoindent"/>
            </w:pPr>
            <w:bookmarkStart w:id="879" w:name="TBL-3-5-6"/>
            <w:bookmarkEnd w:id="879"/>
            <w:r>
              <w:t xml:space="preserve">1.70% </w:t>
            </w:r>
          </w:p>
        </w:tc>
        <w:tc>
          <w:tcPr>
            <w:tcW w:w="1132" w:type="dxa"/>
            <w:shd w:val="clear" w:color="auto" w:fill="auto"/>
            <w:vAlign w:val="center"/>
          </w:tcPr>
          <w:p w14:paraId="62FF68AE" w14:textId="77777777" w:rsidR="00BD3A1C" w:rsidRDefault="00C85CF5">
            <w:pPr>
              <w:pStyle w:val="TableContentsnoindent"/>
            </w:pPr>
            <w:bookmarkStart w:id="880" w:name="TBL-3-5-7"/>
            <w:bookmarkEnd w:id="880"/>
            <w:r>
              <w:t xml:space="preserve">2.98% </w:t>
            </w:r>
          </w:p>
        </w:tc>
        <w:tc>
          <w:tcPr>
            <w:tcW w:w="1132" w:type="dxa"/>
            <w:shd w:val="clear" w:color="auto" w:fill="auto"/>
            <w:vAlign w:val="center"/>
          </w:tcPr>
          <w:p w14:paraId="7B5FCC59" w14:textId="77777777" w:rsidR="00BD3A1C" w:rsidRDefault="00C85CF5">
            <w:pPr>
              <w:pStyle w:val="TableContentsnoindent"/>
            </w:pPr>
            <w:bookmarkStart w:id="881" w:name="TBL-3-5-8"/>
            <w:bookmarkEnd w:id="881"/>
            <w:r>
              <w:t xml:space="preserve">0.85% </w:t>
            </w:r>
          </w:p>
        </w:tc>
        <w:tc>
          <w:tcPr>
            <w:tcW w:w="1132" w:type="dxa"/>
            <w:shd w:val="clear" w:color="auto" w:fill="auto"/>
            <w:vAlign w:val="center"/>
          </w:tcPr>
          <w:p w14:paraId="252F7D2D" w14:textId="77777777" w:rsidR="00BD3A1C" w:rsidRDefault="00C85CF5">
            <w:pPr>
              <w:pStyle w:val="TableContentsnoindent"/>
            </w:pPr>
            <w:bookmarkStart w:id="882" w:name="TBL-3-5-9"/>
            <w:bookmarkEnd w:id="882"/>
            <w:r>
              <w:t xml:space="preserve">5.00% </w:t>
            </w:r>
          </w:p>
        </w:tc>
        <w:tc>
          <w:tcPr>
            <w:tcW w:w="1132" w:type="dxa"/>
            <w:shd w:val="clear" w:color="auto" w:fill="auto"/>
            <w:vAlign w:val="center"/>
          </w:tcPr>
          <w:p w14:paraId="29E1F127" w14:textId="77777777" w:rsidR="00BD3A1C" w:rsidRDefault="00C85CF5">
            <w:pPr>
              <w:pStyle w:val="TableContentsnoindent"/>
            </w:pPr>
            <w:bookmarkStart w:id="883" w:name="TBL-3-5-10"/>
            <w:bookmarkEnd w:id="883"/>
            <w:r>
              <w:t xml:space="preserve">3.56% </w:t>
            </w:r>
          </w:p>
        </w:tc>
        <w:tc>
          <w:tcPr>
            <w:tcW w:w="1132" w:type="dxa"/>
            <w:shd w:val="clear" w:color="auto" w:fill="auto"/>
            <w:vAlign w:val="center"/>
          </w:tcPr>
          <w:p w14:paraId="5BED3BC9" w14:textId="77777777" w:rsidR="00BD3A1C" w:rsidRDefault="00C85CF5">
            <w:pPr>
              <w:pStyle w:val="TableContentsnoindent"/>
            </w:pPr>
            <w:r>
              <w:t xml:space="preserve">9.74% </w:t>
            </w:r>
          </w:p>
        </w:tc>
        <w:tc>
          <w:tcPr>
            <w:tcW w:w="3411" w:type="dxa"/>
            <w:gridSpan w:val="3"/>
            <w:shd w:val="clear" w:color="auto" w:fill="auto"/>
          </w:tcPr>
          <w:p w14:paraId="371B66F6" w14:textId="77777777" w:rsidR="00BD3A1C" w:rsidRDefault="00BD3A1C">
            <w:pPr>
              <w:pStyle w:val="TableContents"/>
              <w:rPr>
                <w:sz w:val="4"/>
                <w:szCs w:val="4"/>
              </w:rPr>
            </w:pPr>
          </w:p>
        </w:tc>
      </w:tr>
      <w:tr w:rsidR="00BD3A1C" w14:paraId="4CBF43F5" w14:textId="77777777">
        <w:tc>
          <w:tcPr>
            <w:tcW w:w="1147" w:type="dxa"/>
            <w:shd w:val="clear" w:color="auto" w:fill="auto"/>
            <w:vAlign w:val="center"/>
          </w:tcPr>
          <w:p w14:paraId="73DD8DEB" w14:textId="77777777" w:rsidR="00BD3A1C" w:rsidRDefault="00BD3A1C">
            <w:pPr>
              <w:pStyle w:val="HorizontalLine"/>
            </w:pPr>
          </w:p>
        </w:tc>
        <w:tc>
          <w:tcPr>
            <w:tcW w:w="1132" w:type="dxa"/>
            <w:shd w:val="clear" w:color="auto" w:fill="auto"/>
            <w:vAlign w:val="center"/>
          </w:tcPr>
          <w:p w14:paraId="159A6077" w14:textId="77777777" w:rsidR="00BD3A1C" w:rsidRDefault="00BD3A1C">
            <w:pPr>
              <w:pStyle w:val="HorizontalLine"/>
            </w:pPr>
          </w:p>
        </w:tc>
        <w:tc>
          <w:tcPr>
            <w:tcW w:w="1132" w:type="dxa"/>
            <w:shd w:val="clear" w:color="auto" w:fill="auto"/>
            <w:vAlign w:val="center"/>
          </w:tcPr>
          <w:p w14:paraId="5E7384E1" w14:textId="77777777" w:rsidR="00BD3A1C" w:rsidRDefault="00BD3A1C">
            <w:pPr>
              <w:pStyle w:val="HorizontalLine"/>
            </w:pPr>
          </w:p>
        </w:tc>
        <w:tc>
          <w:tcPr>
            <w:tcW w:w="1132" w:type="dxa"/>
            <w:shd w:val="clear" w:color="auto" w:fill="auto"/>
            <w:vAlign w:val="center"/>
          </w:tcPr>
          <w:p w14:paraId="10BD88CD" w14:textId="77777777" w:rsidR="00BD3A1C" w:rsidRDefault="00BD3A1C">
            <w:pPr>
              <w:pStyle w:val="HorizontalLine"/>
            </w:pPr>
          </w:p>
        </w:tc>
        <w:tc>
          <w:tcPr>
            <w:tcW w:w="1132" w:type="dxa"/>
            <w:shd w:val="clear" w:color="auto" w:fill="auto"/>
            <w:vAlign w:val="center"/>
          </w:tcPr>
          <w:p w14:paraId="5235EAE0" w14:textId="77777777" w:rsidR="00BD3A1C" w:rsidRDefault="00BD3A1C">
            <w:pPr>
              <w:pStyle w:val="HorizontalLine"/>
            </w:pPr>
          </w:p>
        </w:tc>
        <w:tc>
          <w:tcPr>
            <w:tcW w:w="1132" w:type="dxa"/>
            <w:shd w:val="clear" w:color="auto" w:fill="auto"/>
            <w:vAlign w:val="center"/>
          </w:tcPr>
          <w:p w14:paraId="79807B5F" w14:textId="77777777" w:rsidR="00BD3A1C" w:rsidRDefault="00BD3A1C">
            <w:pPr>
              <w:pStyle w:val="HorizontalLine"/>
            </w:pPr>
          </w:p>
        </w:tc>
        <w:tc>
          <w:tcPr>
            <w:tcW w:w="1132" w:type="dxa"/>
            <w:shd w:val="clear" w:color="auto" w:fill="auto"/>
            <w:vAlign w:val="center"/>
          </w:tcPr>
          <w:p w14:paraId="5109F036" w14:textId="77777777" w:rsidR="00BD3A1C" w:rsidRDefault="00BD3A1C">
            <w:pPr>
              <w:pStyle w:val="HorizontalLine"/>
            </w:pPr>
          </w:p>
        </w:tc>
        <w:tc>
          <w:tcPr>
            <w:tcW w:w="1132" w:type="dxa"/>
            <w:shd w:val="clear" w:color="auto" w:fill="auto"/>
            <w:vAlign w:val="center"/>
          </w:tcPr>
          <w:p w14:paraId="05511579" w14:textId="77777777" w:rsidR="00BD3A1C" w:rsidRDefault="00BD3A1C">
            <w:pPr>
              <w:pStyle w:val="HorizontalLine"/>
            </w:pPr>
          </w:p>
        </w:tc>
        <w:tc>
          <w:tcPr>
            <w:tcW w:w="1132" w:type="dxa"/>
            <w:shd w:val="clear" w:color="auto" w:fill="auto"/>
            <w:vAlign w:val="center"/>
          </w:tcPr>
          <w:p w14:paraId="12B16BDF" w14:textId="77777777" w:rsidR="00BD3A1C" w:rsidRDefault="00BD3A1C">
            <w:pPr>
              <w:pStyle w:val="HorizontalLine"/>
            </w:pPr>
          </w:p>
        </w:tc>
        <w:tc>
          <w:tcPr>
            <w:tcW w:w="1132" w:type="dxa"/>
            <w:shd w:val="clear" w:color="auto" w:fill="auto"/>
            <w:vAlign w:val="center"/>
          </w:tcPr>
          <w:p w14:paraId="3B84043B" w14:textId="77777777" w:rsidR="00BD3A1C" w:rsidRDefault="00BD3A1C">
            <w:pPr>
              <w:pStyle w:val="HorizontalLine"/>
            </w:pPr>
          </w:p>
        </w:tc>
        <w:tc>
          <w:tcPr>
            <w:tcW w:w="1132" w:type="dxa"/>
            <w:shd w:val="clear" w:color="auto" w:fill="auto"/>
            <w:vAlign w:val="center"/>
          </w:tcPr>
          <w:p w14:paraId="52A32A71" w14:textId="77777777" w:rsidR="00BD3A1C" w:rsidRDefault="00BD3A1C">
            <w:pPr>
              <w:pStyle w:val="HorizontalLine"/>
            </w:pPr>
          </w:p>
        </w:tc>
        <w:tc>
          <w:tcPr>
            <w:tcW w:w="1132" w:type="dxa"/>
            <w:shd w:val="clear" w:color="auto" w:fill="auto"/>
            <w:vAlign w:val="center"/>
          </w:tcPr>
          <w:p w14:paraId="58A0172D" w14:textId="77777777" w:rsidR="00BD3A1C" w:rsidRDefault="00BD3A1C">
            <w:pPr>
              <w:pStyle w:val="HorizontalLine"/>
            </w:pPr>
          </w:p>
        </w:tc>
        <w:tc>
          <w:tcPr>
            <w:tcW w:w="1147" w:type="dxa"/>
            <w:shd w:val="clear" w:color="auto" w:fill="auto"/>
            <w:vAlign w:val="center"/>
          </w:tcPr>
          <w:p w14:paraId="10A6094B" w14:textId="77777777" w:rsidR="00BD3A1C" w:rsidRDefault="00BD3A1C">
            <w:pPr>
              <w:pStyle w:val="HorizontalLine"/>
            </w:pPr>
            <w:bookmarkStart w:id="884" w:name="TBL-3-6-"/>
            <w:bookmarkStart w:id="885" w:name="TBL-3-6-1"/>
            <w:bookmarkEnd w:id="884"/>
            <w:bookmarkEnd w:id="885"/>
          </w:p>
        </w:tc>
      </w:tr>
      <w:tr w:rsidR="00BD3A1C" w14:paraId="1E0056BE" w14:textId="77777777">
        <w:tc>
          <w:tcPr>
            <w:tcW w:w="1147" w:type="dxa"/>
            <w:shd w:val="clear" w:color="auto" w:fill="auto"/>
            <w:vAlign w:val="center"/>
          </w:tcPr>
          <w:p w14:paraId="609EF34E" w14:textId="77777777" w:rsidR="00BD3A1C" w:rsidRDefault="00BD3A1C">
            <w:pPr>
              <w:pStyle w:val="TableContents"/>
              <w:rPr>
                <w:sz w:val="4"/>
                <w:szCs w:val="4"/>
              </w:rPr>
            </w:pPr>
          </w:p>
        </w:tc>
        <w:tc>
          <w:tcPr>
            <w:tcW w:w="13599" w:type="dxa"/>
            <w:gridSpan w:val="12"/>
            <w:shd w:val="clear" w:color="auto" w:fill="auto"/>
          </w:tcPr>
          <w:p w14:paraId="4CE8E75A" w14:textId="77777777" w:rsidR="00BD3A1C" w:rsidRDefault="00BD3A1C">
            <w:pPr>
              <w:pStyle w:val="TableContents"/>
              <w:rPr>
                <w:sz w:val="4"/>
                <w:szCs w:val="4"/>
              </w:rPr>
            </w:pPr>
          </w:p>
        </w:tc>
      </w:tr>
    </w:tbl>
    <w:p w14:paraId="0E0C71D8" w14:textId="77777777" w:rsidR="00BD3A1C" w:rsidRDefault="00BD3A1C">
      <w:pPr>
        <w:pStyle w:val="TextBody"/>
        <w:spacing w:after="0"/>
      </w:pPr>
    </w:p>
    <w:p w14:paraId="0E783580" w14:textId="77777777" w:rsidR="00BD3A1C" w:rsidRDefault="00C85CF5">
      <w:pPr>
        <w:pStyle w:val="TextBody"/>
        <w:spacing w:after="0"/>
      </w:pPr>
      <w:r>
        <w:t xml:space="preserve">Table 2: Table of timestamp proportions falling in certain diary blocks. </w:t>
      </w:r>
    </w:p>
    <w:p w14:paraId="34A934A9" w14:textId="77777777" w:rsidR="00BD3A1C" w:rsidRDefault="00C85CF5">
      <w:pPr>
        <w:pStyle w:val="TextBody"/>
        <w:spacing w:after="0"/>
      </w:pPr>
      <w:r>
        <w:t xml:space="preserve">  </w:t>
      </w:r>
    </w:p>
    <w:p w14:paraId="5A5603F8" w14:textId="77777777" w:rsidR="00BD3A1C" w:rsidRDefault="00BD3A1C">
      <w:pPr>
        <w:pStyle w:val="HorizontalLine"/>
      </w:pPr>
    </w:p>
    <w:p w14:paraId="30E3335C" w14:textId="77777777" w:rsidR="00BD3A1C" w:rsidRDefault="00C85CF5">
      <w:pPr>
        <w:pStyle w:val="TextBodyindent"/>
        <w:spacing w:after="0"/>
      </w:pPr>
      <w:r>
        <w:t xml:space="preserve">The biggest proportions are represented by the sleeping block only and infants free awake time, although the SD is very high with both. On average, SD is very high for all the defined blocks and the span between minimum and maximum is large, showing a substantial amount of variability between the subjects. In figures 24 and 25, examples of plots where the measurement is noted with </w:t>
      </w:r>
      <w:r>
        <w:rPr>
          <w:i/>
        </w:rPr>
        <w:t xml:space="preserve">infant being moved </w:t>
      </w:r>
      <w:r>
        <w:t xml:space="preserve">blocks, sleeping and feeding blocks and night time, show the variability and the frequency of different occurrences, resulting in less informative validation. For more accurate results, the amount of day and night time should be taken into account as well, since the accelerometer data lacks 15 hours of diary data and the rest of the 33 hours will have two nights and only one day, which results in more </w:t>
      </w:r>
      <w:r>
        <w:rPr>
          <w:i/>
        </w:rPr>
        <w:t xml:space="preserve">sleeping </w:t>
      </w:r>
      <w:r>
        <w:t xml:space="preserve">time. </w:t>
      </w:r>
    </w:p>
    <w:p w14:paraId="17362A57" w14:textId="77777777" w:rsidR="00BD3A1C" w:rsidRDefault="00BD3A1C">
      <w:pPr>
        <w:pStyle w:val="HorizontalLine"/>
      </w:pPr>
    </w:p>
    <w:p w14:paraId="1402FDE3" w14:textId="77777777" w:rsidR="00BD3A1C" w:rsidRDefault="00C85CF5">
      <w:pPr>
        <w:pStyle w:val="TextBody"/>
      </w:pPr>
      <w:r>
        <w:t xml:space="preserve">  </w:t>
      </w:r>
      <w:bookmarkStart w:id="886" w:name="x1-13003r24"/>
      <w:bookmarkEnd w:id="886"/>
      <w:r>
        <w:t xml:space="preserve">  </w:t>
      </w:r>
    </w:p>
    <w:p w14:paraId="51D29C5F" w14:textId="77777777" w:rsidR="00BD3A1C" w:rsidRDefault="00C85CF5">
      <w:pPr>
        <w:pStyle w:val="TextBodynoindent"/>
        <w:spacing w:after="0"/>
      </w:pPr>
      <w:r>
        <w:t xml:space="preserve"> </w:t>
      </w:r>
    </w:p>
    <w:p w14:paraId="17C5B71D" w14:textId="77777777" w:rsidR="00BD3A1C" w:rsidRDefault="00C85CF5">
      <w:pPr>
        <w:pStyle w:val="TextBodynoindent"/>
        <w:spacing w:after="0"/>
      </w:pPr>
      <w:r>
        <w:t xml:space="preserve">Figure 24: The sleeping and feeding occurs in short blocks all through the experiment, night time is less expressed. </w:t>
      </w:r>
    </w:p>
    <w:p w14:paraId="170E9BC5" w14:textId="77777777" w:rsidR="00BD3A1C" w:rsidRDefault="00C85CF5">
      <w:pPr>
        <w:pStyle w:val="TextBodynoindent"/>
      </w:pPr>
      <w:r>
        <w:t xml:space="preserve">  </w:t>
      </w:r>
    </w:p>
    <w:p w14:paraId="267A8BF1" w14:textId="77777777" w:rsidR="00BD3A1C" w:rsidRDefault="00BD3A1C">
      <w:pPr>
        <w:pStyle w:val="HorizontalLine"/>
      </w:pPr>
    </w:p>
    <w:p w14:paraId="465758F1" w14:textId="77777777" w:rsidR="00BD3A1C" w:rsidRDefault="00BD3A1C">
      <w:pPr>
        <w:pStyle w:val="HorizontalLine"/>
      </w:pPr>
    </w:p>
    <w:p w14:paraId="1FFBFED4" w14:textId="77777777" w:rsidR="00BD3A1C" w:rsidRDefault="00C85CF5">
      <w:pPr>
        <w:pStyle w:val="TextBody"/>
      </w:pPr>
      <w:r>
        <w:t xml:space="preserve">  </w:t>
      </w:r>
      <w:bookmarkStart w:id="887" w:name="x1-13004r25"/>
      <w:bookmarkEnd w:id="887"/>
      <w:r>
        <w:t xml:space="preserve">  </w:t>
      </w:r>
    </w:p>
    <w:p w14:paraId="216BC65C" w14:textId="77777777" w:rsidR="00BD3A1C" w:rsidRDefault="00C85CF5">
      <w:pPr>
        <w:pStyle w:val="TextBodynoindent"/>
        <w:spacing w:after="0"/>
      </w:pPr>
      <w:r>
        <w:t xml:space="preserve"> </w:t>
      </w:r>
    </w:p>
    <w:p w14:paraId="3EA58BDE" w14:textId="77777777" w:rsidR="00BD3A1C" w:rsidRDefault="00C85CF5">
      <w:pPr>
        <w:pStyle w:val="TextBodynoindent"/>
        <w:spacing w:after="0"/>
      </w:pPr>
      <w:r>
        <w:t xml:space="preserve">Figure 25: The sleeping and feeding occurs in larger </w:t>
      </w:r>
      <w:proofErr w:type="gramStart"/>
      <w:r>
        <w:t>blocks,</w:t>
      </w:r>
      <w:proofErr w:type="gramEnd"/>
      <w:r>
        <w:t xml:space="preserve"> night time is more expressed with clearly less </w:t>
      </w:r>
      <w:r>
        <w:rPr>
          <w:i/>
        </w:rPr>
        <w:t xml:space="preserve">infant being moved </w:t>
      </w:r>
      <w:r>
        <w:t>blocks.</w:t>
      </w:r>
    </w:p>
    <w:p w14:paraId="6FF39252" w14:textId="77777777" w:rsidR="00BD3A1C" w:rsidRDefault="00C85CF5">
      <w:pPr>
        <w:pStyle w:val="TextBodynoindent"/>
      </w:pPr>
      <w:r>
        <w:t xml:space="preserve">  </w:t>
      </w:r>
    </w:p>
    <w:p w14:paraId="6E414959" w14:textId="77777777" w:rsidR="00BD3A1C" w:rsidRDefault="00BD3A1C">
      <w:pPr>
        <w:pStyle w:val="HorizontalLine"/>
      </w:pPr>
    </w:p>
    <w:p w14:paraId="59A7DB62" w14:textId="77777777" w:rsidR="00BD3A1C" w:rsidRDefault="00C85CF5">
      <w:pPr>
        <w:pStyle w:val="TextBodyindent"/>
        <w:spacing w:after="0"/>
      </w:pPr>
      <w:r>
        <w:t>Evidently, the diaries are not precise enough to validate the detection and correction of the contributing accelerations. Nevertheless, the extracted proportion of PA can be compared against the sleeping and awake blocks, in order to compare the amount of PA during sleeping and during awake time. Table 3 presents the proportion of time the extracted PA occurred while infant awake time.</w:t>
      </w:r>
    </w:p>
    <w:p w14:paraId="179828C7" w14:textId="77777777" w:rsidR="00BD3A1C" w:rsidRDefault="00C85CF5">
      <w:pPr>
        <w:pStyle w:val="TextBodyindent"/>
      </w:pPr>
      <w:r>
        <w:t xml:space="preserve">  </w:t>
      </w:r>
    </w:p>
    <w:p w14:paraId="43611C88" w14:textId="77777777" w:rsidR="00BD3A1C" w:rsidRDefault="00BD3A1C">
      <w:pPr>
        <w:pStyle w:val="HorizontalLine"/>
      </w:pPr>
      <w:bookmarkStart w:id="888" w:name="x1-13005r3"/>
      <w:bookmarkEnd w:id="888"/>
    </w:p>
    <w:p w14:paraId="7F9056C2" w14:textId="77777777" w:rsidR="00BD3A1C" w:rsidRDefault="00C85CF5">
      <w:pPr>
        <w:pStyle w:val="TextBody"/>
        <w:spacing w:after="0"/>
      </w:pPr>
      <w:r>
        <w:lastRenderedPageBreak/>
        <w:t xml:space="preserve">  </w:t>
      </w:r>
    </w:p>
    <w:p w14:paraId="5F5D4A02" w14:textId="77777777" w:rsidR="00BD3A1C" w:rsidRDefault="00BD3A1C">
      <w:pPr>
        <w:rPr>
          <w:sz w:val="4"/>
          <w:szCs w:val="4"/>
        </w:rPr>
      </w:pPr>
      <w:bookmarkStart w:id="889" w:name="TBL-4"/>
      <w:bookmarkStart w:id="890" w:name="TBL-4-1g"/>
      <w:bookmarkStart w:id="891" w:name="TBL-4-1"/>
      <w:bookmarkStart w:id="892" w:name="TBL-4-2g"/>
      <w:bookmarkStart w:id="893" w:name="TBL-4-2"/>
      <w:bookmarkStart w:id="894" w:name="TBL-4-3g"/>
      <w:bookmarkStart w:id="895" w:name="TBL-4-3"/>
      <w:bookmarkStart w:id="896" w:name="TBL-4-4g"/>
      <w:bookmarkStart w:id="897" w:name="TBL-4-4"/>
      <w:bookmarkEnd w:id="889"/>
      <w:bookmarkEnd w:id="890"/>
      <w:bookmarkEnd w:id="891"/>
      <w:bookmarkEnd w:id="892"/>
      <w:bookmarkEnd w:id="893"/>
      <w:bookmarkEnd w:id="894"/>
      <w:bookmarkEnd w:id="895"/>
      <w:bookmarkEnd w:id="896"/>
      <w:bookmarkEnd w:id="897"/>
    </w:p>
    <w:tbl>
      <w:tblPr>
        <w:tblW w:w="10539" w:type="dxa"/>
        <w:tblCellMar>
          <w:left w:w="0" w:type="dxa"/>
          <w:right w:w="0" w:type="dxa"/>
        </w:tblCellMar>
        <w:tblLook w:val="0000" w:firstRow="0" w:lastRow="0" w:firstColumn="0" w:lastColumn="0" w:noHBand="0" w:noVBand="0"/>
      </w:tblPr>
      <w:tblGrid>
        <w:gridCol w:w="2639"/>
        <w:gridCol w:w="2628"/>
        <w:gridCol w:w="2628"/>
        <w:gridCol w:w="2644"/>
      </w:tblGrid>
      <w:tr w:rsidR="00BD3A1C" w14:paraId="13F7DA29" w14:textId="77777777">
        <w:tc>
          <w:tcPr>
            <w:tcW w:w="2639" w:type="dxa"/>
            <w:shd w:val="clear" w:color="auto" w:fill="auto"/>
            <w:vAlign w:val="center"/>
          </w:tcPr>
          <w:p w14:paraId="18ED208C" w14:textId="77777777" w:rsidR="00BD3A1C" w:rsidRDefault="00BD3A1C">
            <w:pPr>
              <w:pStyle w:val="HorizontalLine"/>
            </w:pPr>
          </w:p>
        </w:tc>
        <w:tc>
          <w:tcPr>
            <w:tcW w:w="2628" w:type="dxa"/>
            <w:shd w:val="clear" w:color="auto" w:fill="auto"/>
            <w:vAlign w:val="center"/>
          </w:tcPr>
          <w:p w14:paraId="5C064AF6" w14:textId="77777777" w:rsidR="00BD3A1C" w:rsidRDefault="00BD3A1C">
            <w:pPr>
              <w:pStyle w:val="HorizontalLine"/>
            </w:pPr>
          </w:p>
        </w:tc>
        <w:tc>
          <w:tcPr>
            <w:tcW w:w="2628" w:type="dxa"/>
            <w:shd w:val="clear" w:color="auto" w:fill="auto"/>
            <w:vAlign w:val="center"/>
          </w:tcPr>
          <w:p w14:paraId="7876B0BB" w14:textId="77777777" w:rsidR="00BD3A1C" w:rsidRDefault="00BD3A1C">
            <w:pPr>
              <w:pStyle w:val="HorizontalLine"/>
            </w:pPr>
          </w:p>
        </w:tc>
        <w:tc>
          <w:tcPr>
            <w:tcW w:w="2644" w:type="dxa"/>
            <w:shd w:val="clear" w:color="auto" w:fill="auto"/>
            <w:vAlign w:val="center"/>
          </w:tcPr>
          <w:p w14:paraId="7C66EF50" w14:textId="77777777" w:rsidR="00BD3A1C" w:rsidRDefault="00BD3A1C">
            <w:pPr>
              <w:pStyle w:val="HorizontalLine"/>
            </w:pPr>
            <w:bookmarkStart w:id="898" w:name="TBL-4-1-"/>
            <w:bookmarkStart w:id="899" w:name="TBL-4-1-1"/>
            <w:bookmarkEnd w:id="898"/>
            <w:bookmarkEnd w:id="899"/>
          </w:p>
        </w:tc>
      </w:tr>
      <w:tr w:rsidR="00BD3A1C" w14:paraId="044D0AFB" w14:textId="77777777">
        <w:tc>
          <w:tcPr>
            <w:tcW w:w="2639" w:type="dxa"/>
            <w:shd w:val="clear" w:color="auto" w:fill="auto"/>
            <w:vAlign w:val="center"/>
          </w:tcPr>
          <w:p w14:paraId="26790161" w14:textId="77777777" w:rsidR="00BD3A1C" w:rsidRDefault="00BD3A1C">
            <w:pPr>
              <w:pStyle w:val="TableContents"/>
              <w:rPr>
                <w:sz w:val="4"/>
                <w:szCs w:val="4"/>
              </w:rPr>
            </w:pPr>
            <w:bookmarkStart w:id="900" w:name="TBL-4-1-2"/>
            <w:bookmarkEnd w:id="900"/>
          </w:p>
        </w:tc>
        <w:tc>
          <w:tcPr>
            <w:tcW w:w="2628" w:type="dxa"/>
            <w:shd w:val="clear" w:color="auto" w:fill="auto"/>
            <w:vAlign w:val="center"/>
          </w:tcPr>
          <w:p w14:paraId="0B36BFB5" w14:textId="77777777" w:rsidR="00BD3A1C" w:rsidRDefault="00C85CF5">
            <w:pPr>
              <w:pStyle w:val="TableContents"/>
            </w:pPr>
            <w:bookmarkStart w:id="901" w:name="TBL-4-1-3"/>
            <w:bookmarkEnd w:id="901"/>
            <w:r>
              <w:t>approach C</w:t>
            </w:r>
          </w:p>
        </w:tc>
        <w:tc>
          <w:tcPr>
            <w:tcW w:w="2628" w:type="dxa"/>
            <w:shd w:val="clear" w:color="auto" w:fill="auto"/>
            <w:vAlign w:val="center"/>
          </w:tcPr>
          <w:p w14:paraId="4E653195" w14:textId="77777777" w:rsidR="00BD3A1C" w:rsidRDefault="00C85CF5">
            <w:pPr>
              <w:pStyle w:val="TableContents"/>
            </w:pPr>
            <w:bookmarkStart w:id="902" w:name="TBL-4-1-4"/>
            <w:bookmarkEnd w:id="902"/>
            <w:r>
              <w:t>approach D</w:t>
            </w:r>
          </w:p>
        </w:tc>
        <w:tc>
          <w:tcPr>
            <w:tcW w:w="2644" w:type="dxa"/>
            <w:shd w:val="clear" w:color="auto" w:fill="auto"/>
            <w:vAlign w:val="center"/>
          </w:tcPr>
          <w:p w14:paraId="1B2C0F20" w14:textId="77777777" w:rsidR="00BD3A1C" w:rsidRDefault="00C85CF5">
            <w:pPr>
              <w:pStyle w:val="TableContents"/>
            </w:pPr>
            <w:r>
              <w:t>approach E</w:t>
            </w:r>
          </w:p>
        </w:tc>
      </w:tr>
      <w:tr w:rsidR="00BD3A1C" w14:paraId="66ADF403" w14:textId="77777777">
        <w:tc>
          <w:tcPr>
            <w:tcW w:w="2639" w:type="dxa"/>
            <w:shd w:val="clear" w:color="auto" w:fill="auto"/>
            <w:vAlign w:val="center"/>
          </w:tcPr>
          <w:p w14:paraId="1AAAF62F" w14:textId="77777777" w:rsidR="00BD3A1C" w:rsidRDefault="00BD3A1C">
            <w:pPr>
              <w:pStyle w:val="HorizontalLine"/>
            </w:pPr>
          </w:p>
        </w:tc>
        <w:tc>
          <w:tcPr>
            <w:tcW w:w="2628" w:type="dxa"/>
            <w:shd w:val="clear" w:color="auto" w:fill="auto"/>
            <w:vAlign w:val="center"/>
          </w:tcPr>
          <w:p w14:paraId="2BB328FD" w14:textId="77777777" w:rsidR="00BD3A1C" w:rsidRDefault="00BD3A1C">
            <w:pPr>
              <w:pStyle w:val="HorizontalLine"/>
            </w:pPr>
          </w:p>
        </w:tc>
        <w:tc>
          <w:tcPr>
            <w:tcW w:w="2628" w:type="dxa"/>
            <w:shd w:val="clear" w:color="auto" w:fill="auto"/>
            <w:vAlign w:val="center"/>
          </w:tcPr>
          <w:p w14:paraId="1338496E" w14:textId="77777777" w:rsidR="00BD3A1C" w:rsidRDefault="00BD3A1C">
            <w:pPr>
              <w:pStyle w:val="HorizontalLine"/>
            </w:pPr>
          </w:p>
        </w:tc>
        <w:tc>
          <w:tcPr>
            <w:tcW w:w="2644" w:type="dxa"/>
            <w:shd w:val="clear" w:color="auto" w:fill="auto"/>
            <w:vAlign w:val="center"/>
          </w:tcPr>
          <w:p w14:paraId="7165BA6E" w14:textId="77777777" w:rsidR="00BD3A1C" w:rsidRDefault="00BD3A1C">
            <w:pPr>
              <w:pStyle w:val="HorizontalLine"/>
            </w:pPr>
            <w:bookmarkStart w:id="903" w:name="TBL-4-2-"/>
            <w:bookmarkStart w:id="904" w:name="TBL-4-2-1"/>
            <w:bookmarkEnd w:id="903"/>
            <w:bookmarkEnd w:id="904"/>
          </w:p>
        </w:tc>
      </w:tr>
      <w:tr w:rsidR="00BD3A1C" w14:paraId="634A7947" w14:textId="77777777">
        <w:tc>
          <w:tcPr>
            <w:tcW w:w="2639" w:type="dxa"/>
            <w:shd w:val="clear" w:color="auto" w:fill="auto"/>
            <w:vAlign w:val="center"/>
          </w:tcPr>
          <w:p w14:paraId="3A770037" w14:textId="77777777" w:rsidR="00BD3A1C" w:rsidRDefault="00C85CF5">
            <w:pPr>
              <w:pStyle w:val="TableContents"/>
            </w:pPr>
            <w:bookmarkStart w:id="905" w:name="TBL-4-2-2"/>
            <w:bookmarkEnd w:id="905"/>
            <w:r>
              <w:t>mean</w:t>
            </w:r>
          </w:p>
        </w:tc>
        <w:tc>
          <w:tcPr>
            <w:tcW w:w="2628" w:type="dxa"/>
            <w:shd w:val="clear" w:color="auto" w:fill="auto"/>
            <w:vAlign w:val="center"/>
          </w:tcPr>
          <w:p w14:paraId="025011C1" w14:textId="77777777" w:rsidR="00BD3A1C" w:rsidRDefault="00C85CF5">
            <w:pPr>
              <w:pStyle w:val="TableContents"/>
            </w:pPr>
            <w:bookmarkStart w:id="906" w:name="TBL-4-2-3"/>
            <w:bookmarkEnd w:id="906"/>
            <w:r>
              <w:t xml:space="preserve">48.12% </w:t>
            </w:r>
          </w:p>
        </w:tc>
        <w:tc>
          <w:tcPr>
            <w:tcW w:w="2628" w:type="dxa"/>
            <w:shd w:val="clear" w:color="auto" w:fill="auto"/>
            <w:vAlign w:val="center"/>
          </w:tcPr>
          <w:p w14:paraId="54C5CF6F" w14:textId="77777777" w:rsidR="00BD3A1C" w:rsidRDefault="00C85CF5">
            <w:pPr>
              <w:pStyle w:val="TableContents"/>
            </w:pPr>
            <w:bookmarkStart w:id="907" w:name="TBL-4-2-4"/>
            <w:bookmarkEnd w:id="907"/>
            <w:r>
              <w:t xml:space="preserve">45.87% </w:t>
            </w:r>
          </w:p>
        </w:tc>
        <w:tc>
          <w:tcPr>
            <w:tcW w:w="2644" w:type="dxa"/>
            <w:shd w:val="clear" w:color="auto" w:fill="auto"/>
            <w:vAlign w:val="center"/>
          </w:tcPr>
          <w:p w14:paraId="43B3C99E" w14:textId="77777777" w:rsidR="00BD3A1C" w:rsidRDefault="00C85CF5">
            <w:pPr>
              <w:pStyle w:val="TableContents"/>
            </w:pPr>
            <w:r>
              <w:t xml:space="preserve">35.48% </w:t>
            </w:r>
          </w:p>
        </w:tc>
      </w:tr>
      <w:tr w:rsidR="00BD3A1C" w14:paraId="49C27626" w14:textId="77777777">
        <w:tc>
          <w:tcPr>
            <w:tcW w:w="2639" w:type="dxa"/>
            <w:shd w:val="clear" w:color="auto" w:fill="auto"/>
            <w:vAlign w:val="center"/>
          </w:tcPr>
          <w:p w14:paraId="3B1B928D" w14:textId="77777777" w:rsidR="00BD3A1C" w:rsidRDefault="00BD3A1C">
            <w:pPr>
              <w:pStyle w:val="HorizontalLine"/>
            </w:pPr>
          </w:p>
        </w:tc>
        <w:tc>
          <w:tcPr>
            <w:tcW w:w="2628" w:type="dxa"/>
            <w:shd w:val="clear" w:color="auto" w:fill="auto"/>
            <w:vAlign w:val="center"/>
          </w:tcPr>
          <w:p w14:paraId="2BD20B6F" w14:textId="77777777" w:rsidR="00BD3A1C" w:rsidRDefault="00BD3A1C">
            <w:pPr>
              <w:pStyle w:val="HorizontalLine"/>
            </w:pPr>
          </w:p>
        </w:tc>
        <w:tc>
          <w:tcPr>
            <w:tcW w:w="2628" w:type="dxa"/>
            <w:shd w:val="clear" w:color="auto" w:fill="auto"/>
            <w:vAlign w:val="center"/>
          </w:tcPr>
          <w:p w14:paraId="340D5D7E" w14:textId="77777777" w:rsidR="00BD3A1C" w:rsidRDefault="00BD3A1C">
            <w:pPr>
              <w:pStyle w:val="HorizontalLine"/>
            </w:pPr>
          </w:p>
        </w:tc>
        <w:tc>
          <w:tcPr>
            <w:tcW w:w="2644" w:type="dxa"/>
            <w:shd w:val="clear" w:color="auto" w:fill="auto"/>
            <w:vAlign w:val="center"/>
          </w:tcPr>
          <w:p w14:paraId="7FC87F24" w14:textId="77777777" w:rsidR="00BD3A1C" w:rsidRDefault="00BD3A1C">
            <w:pPr>
              <w:pStyle w:val="HorizontalLine"/>
            </w:pPr>
            <w:bookmarkStart w:id="908" w:name="TBL-4-3-"/>
            <w:bookmarkStart w:id="909" w:name="TBL-4-3-1"/>
            <w:bookmarkEnd w:id="908"/>
            <w:bookmarkEnd w:id="909"/>
          </w:p>
        </w:tc>
      </w:tr>
      <w:tr w:rsidR="00BD3A1C" w14:paraId="016E97AD" w14:textId="77777777">
        <w:tc>
          <w:tcPr>
            <w:tcW w:w="2639" w:type="dxa"/>
            <w:shd w:val="clear" w:color="auto" w:fill="auto"/>
            <w:vAlign w:val="center"/>
          </w:tcPr>
          <w:p w14:paraId="443B6333" w14:textId="77777777" w:rsidR="00BD3A1C" w:rsidRDefault="00C85CF5">
            <w:pPr>
              <w:pStyle w:val="TableContents"/>
            </w:pPr>
            <w:bookmarkStart w:id="910" w:name="TBL-4-3-2"/>
            <w:bookmarkEnd w:id="910"/>
            <w:r>
              <w:t xml:space="preserve">min </w:t>
            </w:r>
          </w:p>
        </w:tc>
        <w:tc>
          <w:tcPr>
            <w:tcW w:w="2628" w:type="dxa"/>
            <w:shd w:val="clear" w:color="auto" w:fill="auto"/>
            <w:vAlign w:val="center"/>
          </w:tcPr>
          <w:p w14:paraId="35597BBC" w14:textId="77777777" w:rsidR="00BD3A1C" w:rsidRDefault="00C85CF5">
            <w:pPr>
              <w:pStyle w:val="TableContents"/>
            </w:pPr>
            <w:bookmarkStart w:id="911" w:name="TBL-4-3-3"/>
            <w:bookmarkEnd w:id="911"/>
            <w:r>
              <w:t xml:space="preserve">30.60% </w:t>
            </w:r>
          </w:p>
        </w:tc>
        <w:tc>
          <w:tcPr>
            <w:tcW w:w="2628" w:type="dxa"/>
            <w:shd w:val="clear" w:color="auto" w:fill="auto"/>
            <w:vAlign w:val="center"/>
          </w:tcPr>
          <w:p w14:paraId="44ECBDD4" w14:textId="77777777" w:rsidR="00BD3A1C" w:rsidRDefault="00C85CF5">
            <w:pPr>
              <w:pStyle w:val="TableContents"/>
            </w:pPr>
            <w:bookmarkStart w:id="912" w:name="TBL-4-3-4"/>
            <w:bookmarkEnd w:id="912"/>
            <w:r>
              <w:t xml:space="preserve">23.98% </w:t>
            </w:r>
          </w:p>
        </w:tc>
        <w:tc>
          <w:tcPr>
            <w:tcW w:w="2644" w:type="dxa"/>
            <w:shd w:val="clear" w:color="auto" w:fill="auto"/>
            <w:vAlign w:val="center"/>
          </w:tcPr>
          <w:p w14:paraId="493B4262" w14:textId="77777777" w:rsidR="00BD3A1C" w:rsidRDefault="00C85CF5">
            <w:pPr>
              <w:pStyle w:val="TableContents"/>
            </w:pPr>
            <w:r>
              <w:t>14.21%</w:t>
            </w:r>
          </w:p>
        </w:tc>
      </w:tr>
      <w:tr w:rsidR="00BD3A1C" w14:paraId="5C13AF9C" w14:textId="77777777">
        <w:tc>
          <w:tcPr>
            <w:tcW w:w="2639" w:type="dxa"/>
            <w:shd w:val="clear" w:color="auto" w:fill="auto"/>
            <w:vAlign w:val="center"/>
          </w:tcPr>
          <w:p w14:paraId="0ABD74CF" w14:textId="77777777" w:rsidR="00BD3A1C" w:rsidRDefault="00BD3A1C">
            <w:pPr>
              <w:pStyle w:val="HorizontalLine"/>
            </w:pPr>
          </w:p>
        </w:tc>
        <w:tc>
          <w:tcPr>
            <w:tcW w:w="2628" w:type="dxa"/>
            <w:shd w:val="clear" w:color="auto" w:fill="auto"/>
            <w:vAlign w:val="center"/>
          </w:tcPr>
          <w:p w14:paraId="2136DC14" w14:textId="77777777" w:rsidR="00BD3A1C" w:rsidRDefault="00BD3A1C">
            <w:pPr>
              <w:pStyle w:val="HorizontalLine"/>
            </w:pPr>
          </w:p>
        </w:tc>
        <w:tc>
          <w:tcPr>
            <w:tcW w:w="2628" w:type="dxa"/>
            <w:shd w:val="clear" w:color="auto" w:fill="auto"/>
            <w:vAlign w:val="center"/>
          </w:tcPr>
          <w:p w14:paraId="50A5B70E" w14:textId="77777777" w:rsidR="00BD3A1C" w:rsidRDefault="00BD3A1C">
            <w:pPr>
              <w:pStyle w:val="HorizontalLine"/>
            </w:pPr>
          </w:p>
        </w:tc>
        <w:tc>
          <w:tcPr>
            <w:tcW w:w="2644" w:type="dxa"/>
            <w:shd w:val="clear" w:color="auto" w:fill="auto"/>
            <w:vAlign w:val="center"/>
          </w:tcPr>
          <w:p w14:paraId="006C76BC" w14:textId="77777777" w:rsidR="00BD3A1C" w:rsidRDefault="00BD3A1C">
            <w:pPr>
              <w:pStyle w:val="HorizontalLine"/>
            </w:pPr>
            <w:bookmarkStart w:id="913" w:name="TBL-4-4-"/>
            <w:bookmarkStart w:id="914" w:name="TBL-4-4-1"/>
            <w:bookmarkEnd w:id="913"/>
            <w:bookmarkEnd w:id="914"/>
          </w:p>
        </w:tc>
      </w:tr>
      <w:tr w:rsidR="00BD3A1C" w14:paraId="50F700E8" w14:textId="77777777">
        <w:tc>
          <w:tcPr>
            <w:tcW w:w="2639" w:type="dxa"/>
            <w:shd w:val="clear" w:color="auto" w:fill="auto"/>
            <w:vAlign w:val="center"/>
          </w:tcPr>
          <w:p w14:paraId="7A44DF0B" w14:textId="77777777" w:rsidR="00BD3A1C" w:rsidRDefault="00C85CF5">
            <w:pPr>
              <w:pStyle w:val="TableContents"/>
            </w:pPr>
            <w:bookmarkStart w:id="915" w:name="TBL-4-4-2"/>
            <w:bookmarkEnd w:id="915"/>
            <w:r>
              <w:t xml:space="preserve">max </w:t>
            </w:r>
          </w:p>
        </w:tc>
        <w:tc>
          <w:tcPr>
            <w:tcW w:w="2628" w:type="dxa"/>
            <w:shd w:val="clear" w:color="auto" w:fill="auto"/>
            <w:vAlign w:val="center"/>
          </w:tcPr>
          <w:p w14:paraId="3F2D9977" w14:textId="77777777" w:rsidR="00BD3A1C" w:rsidRDefault="00C85CF5">
            <w:pPr>
              <w:pStyle w:val="TableContents"/>
            </w:pPr>
            <w:bookmarkStart w:id="916" w:name="TBL-4-4-3"/>
            <w:bookmarkEnd w:id="916"/>
            <w:r>
              <w:t xml:space="preserve">61.51% </w:t>
            </w:r>
          </w:p>
        </w:tc>
        <w:tc>
          <w:tcPr>
            <w:tcW w:w="2628" w:type="dxa"/>
            <w:shd w:val="clear" w:color="auto" w:fill="auto"/>
            <w:vAlign w:val="center"/>
          </w:tcPr>
          <w:p w14:paraId="5365366F" w14:textId="77777777" w:rsidR="00BD3A1C" w:rsidRDefault="00C85CF5">
            <w:pPr>
              <w:pStyle w:val="TableContents"/>
            </w:pPr>
            <w:bookmarkStart w:id="917" w:name="TBL-4-4-4"/>
            <w:bookmarkEnd w:id="917"/>
            <w:r>
              <w:t xml:space="preserve">61.13% </w:t>
            </w:r>
          </w:p>
        </w:tc>
        <w:tc>
          <w:tcPr>
            <w:tcW w:w="2644" w:type="dxa"/>
            <w:shd w:val="clear" w:color="auto" w:fill="auto"/>
            <w:vAlign w:val="center"/>
          </w:tcPr>
          <w:p w14:paraId="6CE60FBF" w14:textId="77777777" w:rsidR="00BD3A1C" w:rsidRDefault="00C85CF5">
            <w:pPr>
              <w:pStyle w:val="TableContents"/>
            </w:pPr>
            <w:r>
              <w:t xml:space="preserve">59.02% </w:t>
            </w:r>
          </w:p>
        </w:tc>
      </w:tr>
      <w:tr w:rsidR="00BD3A1C" w14:paraId="05BF181F" w14:textId="77777777">
        <w:tc>
          <w:tcPr>
            <w:tcW w:w="2639" w:type="dxa"/>
            <w:shd w:val="clear" w:color="auto" w:fill="auto"/>
            <w:vAlign w:val="center"/>
          </w:tcPr>
          <w:p w14:paraId="2EEA9B20" w14:textId="77777777" w:rsidR="00BD3A1C" w:rsidRDefault="00BD3A1C">
            <w:pPr>
              <w:pStyle w:val="HorizontalLine"/>
            </w:pPr>
          </w:p>
        </w:tc>
        <w:tc>
          <w:tcPr>
            <w:tcW w:w="2628" w:type="dxa"/>
            <w:shd w:val="clear" w:color="auto" w:fill="auto"/>
            <w:vAlign w:val="center"/>
          </w:tcPr>
          <w:p w14:paraId="794DE21A" w14:textId="77777777" w:rsidR="00BD3A1C" w:rsidRDefault="00BD3A1C">
            <w:pPr>
              <w:pStyle w:val="HorizontalLine"/>
            </w:pPr>
          </w:p>
        </w:tc>
        <w:tc>
          <w:tcPr>
            <w:tcW w:w="2628" w:type="dxa"/>
            <w:shd w:val="clear" w:color="auto" w:fill="auto"/>
            <w:vAlign w:val="center"/>
          </w:tcPr>
          <w:p w14:paraId="3BE80A96" w14:textId="77777777" w:rsidR="00BD3A1C" w:rsidRDefault="00BD3A1C">
            <w:pPr>
              <w:pStyle w:val="HorizontalLine"/>
            </w:pPr>
          </w:p>
        </w:tc>
        <w:tc>
          <w:tcPr>
            <w:tcW w:w="2644" w:type="dxa"/>
            <w:shd w:val="clear" w:color="auto" w:fill="auto"/>
            <w:vAlign w:val="center"/>
          </w:tcPr>
          <w:p w14:paraId="4FEB022B" w14:textId="77777777" w:rsidR="00BD3A1C" w:rsidRDefault="00BD3A1C">
            <w:pPr>
              <w:pStyle w:val="HorizontalLine"/>
            </w:pPr>
            <w:bookmarkStart w:id="918" w:name="TBL-4-5-"/>
            <w:bookmarkStart w:id="919" w:name="TBL-4-5-1"/>
            <w:bookmarkEnd w:id="918"/>
            <w:bookmarkEnd w:id="919"/>
          </w:p>
        </w:tc>
      </w:tr>
      <w:tr w:rsidR="00BD3A1C" w14:paraId="0EE1BEF4" w14:textId="77777777">
        <w:tc>
          <w:tcPr>
            <w:tcW w:w="2639" w:type="dxa"/>
            <w:shd w:val="clear" w:color="auto" w:fill="auto"/>
            <w:vAlign w:val="center"/>
          </w:tcPr>
          <w:p w14:paraId="0F0D1157" w14:textId="77777777" w:rsidR="00BD3A1C" w:rsidRDefault="00C85CF5">
            <w:pPr>
              <w:pStyle w:val="TableContents"/>
            </w:pPr>
            <w:bookmarkStart w:id="920" w:name="TBL-4-5-2"/>
            <w:bookmarkEnd w:id="920"/>
            <w:r>
              <w:t xml:space="preserve">SD </w:t>
            </w:r>
          </w:p>
        </w:tc>
        <w:tc>
          <w:tcPr>
            <w:tcW w:w="2628" w:type="dxa"/>
            <w:shd w:val="clear" w:color="auto" w:fill="auto"/>
            <w:vAlign w:val="center"/>
          </w:tcPr>
          <w:p w14:paraId="035EF34D" w14:textId="77777777" w:rsidR="00BD3A1C" w:rsidRDefault="00C85CF5">
            <w:pPr>
              <w:pStyle w:val="TableContents"/>
            </w:pPr>
            <w:bookmarkStart w:id="921" w:name="TBL-4-5-3"/>
            <w:bookmarkEnd w:id="921"/>
            <w:r>
              <w:t xml:space="preserve">10.83% </w:t>
            </w:r>
          </w:p>
        </w:tc>
        <w:tc>
          <w:tcPr>
            <w:tcW w:w="2628" w:type="dxa"/>
            <w:shd w:val="clear" w:color="auto" w:fill="auto"/>
            <w:vAlign w:val="center"/>
          </w:tcPr>
          <w:p w14:paraId="6CA88964" w14:textId="77777777" w:rsidR="00BD3A1C" w:rsidRDefault="00C85CF5">
            <w:pPr>
              <w:pStyle w:val="TableContents"/>
            </w:pPr>
            <w:bookmarkStart w:id="922" w:name="TBL-4-5-4"/>
            <w:bookmarkEnd w:id="922"/>
            <w:r>
              <w:t xml:space="preserve">09.02% </w:t>
            </w:r>
          </w:p>
        </w:tc>
        <w:tc>
          <w:tcPr>
            <w:tcW w:w="2644" w:type="dxa"/>
            <w:shd w:val="clear" w:color="auto" w:fill="auto"/>
            <w:vAlign w:val="center"/>
          </w:tcPr>
          <w:p w14:paraId="18ABB8EB" w14:textId="77777777" w:rsidR="00BD3A1C" w:rsidRDefault="00C85CF5">
            <w:pPr>
              <w:pStyle w:val="TableContents"/>
            </w:pPr>
            <w:r>
              <w:t xml:space="preserve">12.71% </w:t>
            </w:r>
          </w:p>
        </w:tc>
      </w:tr>
      <w:tr w:rsidR="00BD3A1C" w14:paraId="432D1CC4" w14:textId="77777777">
        <w:tc>
          <w:tcPr>
            <w:tcW w:w="2639" w:type="dxa"/>
            <w:shd w:val="clear" w:color="auto" w:fill="auto"/>
            <w:vAlign w:val="center"/>
          </w:tcPr>
          <w:p w14:paraId="0567573C" w14:textId="77777777" w:rsidR="00BD3A1C" w:rsidRDefault="00BD3A1C">
            <w:pPr>
              <w:pStyle w:val="HorizontalLine"/>
            </w:pPr>
          </w:p>
        </w:tc>
        <w:tc>
          <w:tcPr>
            <w:tcW w:w="2628" w:type="dxa"/>
            <w:shd w:val="clear" w:color="auto" w:fill="auto"/>
            <w:vAlign w:val="center"/>
          </w:tcPr>
          <w:p w14:paraId="688A3BF0" w14:textId="77777777" w:rsidR="00BD3A1C" w:rsidRDefault="00BD3A1C">
            <w:pPr>
              <w:pStyle w:val="HorizontalLine"/>
            </w:pPr>
          </w:p>
        </w:tc>
        <w:tc>
          <w:tcPr>
            <w:tcW w:w="2628" w:type="dxa"/>
            <w:shd w:val="clear" w:color="auto" w:fill="auto"/>
            <w:vAlign w:val="center"/>
          </w:tcPr>
          <w:p w14:paraId="1A2A474C" w14:textId="77777777" w:rsidR="00BD3A1C" w:rsidRDefault="00BD3A1C">
            <w:pPr>
              <w:pStyle w:val="HorizontalLine"/>
            </w:pPr>
          </w:p>
        </w:tc>
        <w:tc>
          <w:tcPr>
            <w:tcW w:w="2644" w:type="dxa"/>
            <w:shd w:val="clear" w:color="auto" w:fill="auto"/>
            <w:vAlign w:val="center"/>
          </w:tcPr>
          <w:p w14:paraId="62FDF1AB" w14:textId="77777777" w:rsidR="00BD3A1C" w:rsidRDefault="00BD3A1C">
            <w:pPr>
              <w:pStyle w:val="HorizontalLine"/>
            </w:pPr>
            <w:bookmarkStart w:id="923" w:name="TBL-4-6-"/>
            <w:bookmarkStart w:id="924" w:name="TBL-4-6-1"/>
            <w:bookmarkEnd w:id="923"/>
            <w:bookmarkEnd w:id="924"/>
          </w:p>
        </w:tc>
      </w:tr>
      <w:tr w:rsidR="00BD3A1C" w14:paraId="57FFB969" w14:textId="77777777">
        <w:tc>
          <w:tcPr>
            <w:tcW w:w="2639" w:type="dxa"/>
            <w:shd w:val="clear" w:color="auto" w:fill="auto"/>
            <w:vAlign w:val="center"/>
          </w:tcPr>
          <w:p w14:paraId="34B55768" w14:textId="77777777" w:rsidR="00BD3A1C" w:rsidRDefault="00BD3A1C">
            <w:pPr>
              <w:pStyle w:val="TableContents"/>
              <w:rPr>
                <w:sz w:val="4"/>
                <w:szCs w:val="4"/>
              </w:rPr>
            </w:pPr>
          </w:p>
        </w:tc>
        <w:tc>
          <w:tcPr>
            <w:tcW w:w="7900" w:type="dxa"/>
            <w:gridSpan w:val="3"/>
            <w:shd w:val="clear" w:color="auto" w:fill="auto"/>
          </w:tcPr>
          <w:p w14:paraId="2BE70035" w14:textId="77777777" w:rsidR="00BD3A1C" w:rsidRDefault="00BD3A1C">
            <w:pPr>
              <w:pStyle w:val="TableContents"/>
              <w:rPr>
                <w:sz w:val="4"/>
                <w:szCs w:val="4"/>
              </w:rPr>
            </w:pPr>
          </w:p>
        </w:tc>
      </w:tr>
    </w:tbl>
    <w:p w14:paraId="0878C7EA" w14:textId="77777777" w:rsidR="00BD3A1C" w:rsidRDefault="00BD3A1C">
      <w:pPr>
        <w:pStyle w:val="TextBody"/>
        <w:spacing w:after="0"/>
      </w:pPr>
    </w:p>
    <w:p w14:paraId="1C9A1C86" w14:textId="77777777" w:rsidR="00BD3A1C" w:rsidRDefault="00C85CF5">
      <w:pPr>
        <w:pStyle w:val="TextBody"/>
        <w:spacing w:after="0"/>
      </w:pPr>
      <w:r>
        <w:t>Table 3: Proportions of PA occurring while infant awake, after different approaches.</w:t>
      </w:r>
    </w:p>
    <w:p w14:paraId="5F450337" w14:textId="77777777" w:rsidR="00BD3A1C" w:rsidRDefault="00C85CF5">
      <w:pPr>
        <w:pStyle w:val="TextBody"/>
        <w:spacing w:after="0"/>
      </w:pPr>
      <w:r>
        <w:t xml:space="preserve">  </w:t>
      </w:r>
    </w:p>
    <w:p w14:paraId="75993A35" w14:textId="77777777" w:rsidR="00BD3A1C" w:rsidRDefault="00BD3A1C">
      <w:pPr>
        <w:pStyle w:val="HorizontalLine"/>
      </w:pPr>
    </w:p>
    <w:p w14:paraId="125AEC4E" w14:textId="77777777" w:rsidR="00BD3A1C" w:rsidRDefault="00C85CF5">
      <w:pPr>
        <w:pStyle w:val="TextBodyindent"/>
        <w:spacing w:after="0"/>
      </w:pPr>
      <w:r>
        <w:t xml:space="preserve">In all approaches, the average proportion of PA occurring while infant sleeping is larger </w:t>
      </w:r>
      <w:proofErr w:type="spellStart"/>
      <w:r>
        <w:t>then</w:t>
      </w:r>
      <w:proofErr w:type="spellEnd"/>
      <w:r>
        <w:t xml:space="preserve"> expected, although the SD of the proportions is again very high, as is the span between the minimum and maximum and most importantly, the outcomes might not be accurate, since as previously mentioned, normalization with the total sleeping and awake time should had been done. Nevertheless, it is an approximation of the differences between the approaches. After approach </w:t>
      </w:r>
      <w:r>
        <w:rPr>
          <w:b/>
        </w:rPr>
        <w:t xml:space="preserve">E </w:t>
      </w:r>
      <w:r>
        <w:t xml:space="preserve">the average proportion of PA occurring during infant awake time is the smallest, implying as if the infant is more active during sleep. Considering previous observations regarding approach </w:t>
      </w:r>
      <w:r>
        <w:rPr>
          <w:b/>
        </w:rPr>
        <w:t>E</w:t>
      </w:r>
      <w:r>
        <w:t xml:space="preserve">, there is a chance that by removing all the blocks of </w:t>
      </w:r>
      <w:r>
        <w:rPr>
          <w:i/>
        </w:rPr>
        <w:t>infant being moved</w:t>
      </w:r>
      <w:r>
        <w:t xml:space="preserve">, the extraction of PA becomes too limited on the time the infant was sleeping, example in Figure 26. </w:t>
      </w:r>
    </w:p>
    <w:p w14:paraId="4528394A" w14:textId="77777777" w:rsidR="00BD3A1C" w:rsidRDefault="00BD3A1C">
      <w:pPr>
        <w:pStyle w:val="HorizontalLine"/>
      </w:pPr>
    </w:p>
    <w:p w14:paraId="332A9444" w14:textId="77777777" w:rsidR="00BD3A1C" w:rsidRDefault="00C85CF5">
      <w:pPr>
        <w:pStyle w:val="TextBody"/>
      </w:pPr>
      <w:r>
        <w:t xml:space="preserve">  </w:t>
      </w:r>
      <w:bookmarkStart w:id="925" w:name="x1-13006r26"/>
      <w:bookmarkEnd w:id="925"/>
      <w:r>
        <w:t xml:space="preserve">  </w:t>
      </w:r>
    </w:p>
    <w:p w14:paraId="0386BA04" w14:textId="77777777" w:rsidR="00BD3A1C" w:rsidRDefault="00C85CF5">
      <w:pPr>
        <w:pStyle w:val="TextBodynoindent"/>
        <w:spacing w:after="0"/>
      </w:pPr>
      <w:r>
        <w:t xml:space="preserve"> </w:t>
      </w:r>
    </w:p>
    <w:p w14:paraId="629ADF9A" w14:textId="77777777" w:rsidR="00BD3A1C" w:rsidRDefault="00C85CF5">
      <w:pPr>
        <w:pStyle w:val="TextBodynoindent"/>
        <w:spacing w:after="0"/>
      </w:pPr>
      <w:r>
        <w:t>Figure 26: Example of the extracted PA along with the diary noted sleep and night time according to the absolute timestamp.</w:t>
      </w:r>
    </w:p>
    <w:p w14:paraId="6A8100F7" w14:textId="77777777" w:rsidR="00BD3A1C" w:rsidRDefault="00C85CF5">
      <w:pPr>
        <w:pStyle w:val="TextBodynoindent"/>
      </w:pPr>
      <w:r>
        <w:t xml:space="preserve">  </w:t>
      </w:r>
    </w:p>
    <w:p w14:paraId="720F04C1" w14:textId="77777777" w:rsidR="00BD3A1C" w:rsidRDefault="00BD3A1C">
      <w:pPr>
        <w:pStyle w:val="HorizontalLine"/>
      </w:pPr>
    </w:p>
    <w:p w14:paraId="45365813" w14:textId="77777777" w:rsidR="00BD3A1C" w:rsidRDefault="00C85CF5">
      <w:pPr>
        <w:pStyle w:val="TextBodyindent"/>
        <w:spacing w:after="0"/>
      </w:pPr>
      <w:r>
        <w:t xml:space="preserve">Overall, the validation against the diaries did not provide the desired and planed validation due to the amount of error present in the diaries and introduced with digitization as well as due to fact that the accelerometer measurement and diary notations overlapped only for two nights and one day, which is not sufficient and biased to </w:t>
      </w:r>
      <w:r>
        <w:rPr>
          <w:i/>
        </w:rPr>
        <w:t xml:space="preserve">sleeping </w:t>
      </w:r>
      <w:r>
        <w:t xml:space="preserve">time. Another issue is the high variability between the subjects, which was also observed in the previous steps of analysis. This overall high variability present between the subjects, between the activities and between the monitors might be too high for the size of the dataset. For example, the diary noted, sleeping and feeding proportions had high variability between the subjects, example in Table 4, raising doubt if validation over 29 subjects for 33 hours is possible. </w:t>
      </w:r>
    </w:p>
    <w:p w14:paraId="50DDA366" w14:textId="77777777" w:rsidR="00BD3A1C" w:rsidRDefault="00C85CF5">
      <w:pPr>
        <w:pStyle w:val="TextBodyindent"/>
      </w:pPr>
      <w:r>
        <w:lastRenderedPageBreak/>
        <w:t xml:space="preserve">  </w:t>
      </w:r>
    </w:p>
    <w:p w14:paraId="61D2595E" w14:textId="77777777" w:rsidR="00BD3A1C" w:rsidRDefault="00BD3A1C">
      <w:pPr>
        <w:pStyle w:val="HorizontalLine"/>
      </w:pPr>
      <w:bookmarkStart w:id="926" w:name="x1-13007r4"/>
      <w:bookmarkEnd w:id="926"/>
    </w:p>
    <w:p w14:paraId="5DBB58C4" w14:textId="77777777" w:rsidR="00BD3A1C" w:rsidRDefault="00C85CF5">
      <w:pPr>
        <w:pStyle w:val="TextBody"/>
        <w:spacing w:after="0"/>
      </w:pPr>
      <w:r>
        <w:t xml:space="preserve">  </w:t>
      </w:r>
    </w:p>
    <w:p w14:paraId="77494D70" w14:textId="77777777" w:rsidR="00BD3A1C" w:rsidRDefault="00BD3A1C">
      <w:pPr>
        <w:rPr>
          <w:sz w:val="4"/>
          <w:szCs w:val="4"/>
        </w:rPr>
      </w:pPr>
      <w:bookmarkStart w:id="927" w:name="TBL-5"/>
      <w:bookmarkStart w:id="928" w:name="TBL-5-1g"/>
      <w:bookmarkStart w:id="929" w:name="TBL-5-1"/>
      <w:bookmarkStart w:id="930" w:name="TBL-5-2g"/>
      <w:bookmarkStart w:id="931" w:name="TBL-5-2"/>
      <w:bookmarkStart w:id="932" w:name="TBL-5-3g"/>
      <w:bookmarkStart w:id="933" w:name="TBL-5-3"/>
      <w:bookmarkEnd w:id="927"/>
      <w:bookmarkEnd w:id="928"/>
      <w:bookmarkEnd w:id="929"/>
      <w:bookmarkEnd w:id="930"/>
      <w:bookmarkEnd w:id="931"/>
      <w:bookmarkEnd w:id="932"/>
      <w:bookmarkEnd w:id="933"/>
    </w:p>
    <w:tbl>
      <w:tblPr>
        <w:tblW w:w="10539" w:type="dxa"/>
        <w:tblCellMar>
          <w:left w:w="0" w:type="dxa"/>
          <w:right w:w="0" w:type="dxa"/>
        </w:tblCellMar>
        <w:tblLook w:val="0000" w:firstRow="0" w:lastRow="0" w:firstColumn="0" w:lastColumn="0" w:noHBand="0" w:noVBand="0"/>
      </w:tblPr>
      <w:tblGrid>
        <w:gridCol w:w="3519"/>
        <w:gridCol w:w="3502"/>
        <w:gridCol w:w="3518"/>
      </w:tblGrid>
      <w:tr w:rsidR="00BD3A1C" w14:paraId="6316086B" w14:textId="77777777">
        <w:tc>
          <w:tcPr>
            <w:tcW w:w="3519" w:type="dxa"/>
            <w:shd w:val="clear" w:color="auto" w:fill="auto"/>
            <w:vAlign w:val="center"/>
          </w:tcPr>
          <w:p w14:paraId="522CB3A7" w14:textId="77777777" w:rsidR="00BD3A1C" w:rsidRDefault="00BD3A1C">
            <w:pPr>
              <w:pStyle w:val="HorizontalLine"/>
            </w:pPr>
          </w:p>
        </w:tc>
        <w:tc>
          <w:tcPr>
            <w:tcW w:w="3502" w:type="dxa"/>
            <w:shd w:val="clear" w:color="auto" w:fill="auto"/>
            <w:vAlign w:val="center"/>
          </w:tcPr>
          <w:p w14:paraId="17F4F226" w14:textId="77777777" w:rsidR="00BD3A1C" w:rsidRDefault="00BD3A1C">
            <w:pPr>
              <w:pStyle w:val="HorizontalLine"/>
            </w:pPr>
          </w:p>
        </w:tc>
        <w:tc>
          <w:tcPr>
            <w:tcW w:w="3518" w:type="dxa"/>
            <w:shd w:val="clear" w:color="auto" w:fill="auto"/>
            <w:vAlign w:val="center"/>
          </w:tcPr>
          <w:p w14:paraId="2AFA6589" w14:textId="77777777" w:rsidR="00BD3A1C" w:rsidRDefault="00BD3A1C">
            <w:pPr>
              <w:pStyle w:val="HorizontalLine"/>
            </w:pPr>
            <w:bookmarkStart w:id="934" w:name="TBL-5-1-"/>
            <w:bookmarkStart w:id="935" w:name="TBL-5-1-1"/>
            <w:bookmarkEnd w:id="934"/>
            <w:bookmarkEnd w:id="935"/>
          </w:p>
        </w:tc>
      </w:tr>
      <w:tr w:rsidR="00BD3A1C" w14:paraId="22E3D9E0" w14:textId="77777777">
        <w:tc>
          <w:tcPr>
            <w:tcW w:w="3519" w:type="dxa"/>
            <w:shd w:val="clear" w:color="auto" w:fill="auto"/>
            <w:vAlign w:val="center"/>
          </w:tcPr>
          <w:p w14:paraId="5F4DCDEE" w14:textId="77777777" w:rsidR="00BD3A1C" w:rsidRDefault="00C85CF5">
            <w:pPr>
              <w:pStyle w:val="TableContents"/>
            </w:pPr>
            <w:bookmarkStart w:id="936" w:name="TBL-5-1-2"/>
            <w:bookmarkEnd w:id="936"/>
            <w:r>
              <w:t>over all subjects</w:t>
            </w:r>
          </w:p>
        </w:tc>
        <w:tc>
          <w:tcPr>
            <w:tcW w:w="3502" w:type="dxa"/>
            <w:shd w:val="clear" w:color="auto" w:fill="auto"/>
            <w:vAlign w:val="center"/>
          </w:tcPr>
          <w:p w14:paraId="46E2143A" w14:textId="77777777" w:rsidR="00BD3A1C" w:rsidRDefault="00C85CF5">
            <w:pPr>
              <w:pStyle w:val="TableContents"/>
            </w:pPr>
            <w:bookmarkStart w:id="937" w:name="TBL-5-1-3"/>
            <w:bookmarkEnd w:id="937"/>
            <w:r>
              <w:t>sleeping time</w:t>
            </w:r>
          </w:p>
        </w:tc>
        <w:tc>
          <w:tcPr>
            <w:tcW w:w="3518" w:type="dxa"/>
            <w:shd w:val="clear" w:color="auto" w:fill="auto"/>
            <w:vAlign w:val="center"/>
          </w:tcPr>
          <w:p w14:paraId="6A2EDD12" w14:textId="77777777" w:rsidR="00BD3A1C" w:rsidRDefault="00C85CF5">
            <w:pPr>
              <w:pStyle w:val="TableContents"/>
            </w:pPr>
            <w:r>
              <w:t>feeding time</w:t>
            </w:r>
          </w:p>
        </w:tc>
      </w:tr>
      <w:tr w:rsidR="00BD3A1C" w14:paraId="49820407" w14:textId="77777777">
        <w:tc>
          <w:tcPr>
            <w:tcW w:w="3519" w:type="dxa"/>
            <w:shd w:val="clear" w:color="auto" w:fill="auto"/>
            <w:vAlign w:val="center"/>
          </w:tcPr>
          <w:p w14:paraId="1A2A3427" w14:textId="77777777" w:rsidR="00BD3A1C" w:rsidRDefault="00BD3A1C">
            <w:pPr>
              <w:pStyle w:val="HorizontalLine"/>
            </w:pPr>
          </w:p>
        </w:tc>
        <w:tc>
          <w:tcPr>
            <w:tcW w:w="3502" w:type="dxa"/>
            <w:shd w:val="clear" w:color="auto" w:fill="auto"/>
            <w:vAlign w:val="center"/>
          </w:tcPr>
          <w:p w14:paraId="601F8479" w14:textId="77777777" w:rsidR="00BD3A1C" w:rsidRDefault="00BD3A1C">
            <w:pPr>
              <w:pStyle w:val="HorizontalLine"/>
            </w:pPr>
          </w:p>
        </w:tc>
        <w:tc>
          <w:tcPr>
            <w:tcW w:w="3518" w:type="dxa"/>
            <w:shd w:val="clear" w:color="auto" w:fill="auto"/>
            <w:vAlign w:val="center"/>
          </w:tcPr>
          <w:p w14:paraId="3429FAA9" w14:textId="77777777" w:rsidR="00BD3A1C" w:rsidRDefault="00BD3A1C">
            <w:pPr>
              <w:pStyle w:val="HorizontalLine"/>
            </w:pPr>
            <w:bookmarkStart w:id="938" w:name="TBL-5-2-"/>
            <w:bookmarkStart w:id="939" w:name="TBL-5-2-1"/>
            <w:bookmarkEnd w:id="938"/>
            <w:bookmarkEnd w:id="939"/>
          </w:p>
        </w:tc>
      </w:tr>
      <w:tr w:rsidR="00BD3A1C" w14:paraId="3EDCAA4C" w14:textId="77777777">
        <w:tc>
          <w:tcPr>
            <w:tcW w:w="3519" w:type="dxa"/>
            <w:shd w:val="clear" w:color="auto" w:fill="auto"/>
            <w:vAlign w:val="center"/>
          </w:tcPr>
          <w:p w14:paraId="1BE16A32" w14:textId="77777777" w:rsidR="00BD3A1C" w:rsidRDefault="00C85CF5">
            <w:pPr>
              <w:pStyle w:val="TableContents"/>
            </w:pPr>
            <w:bookmarkStart w:id="940" w:name="TBL-5-2-2"/>
            <w:bookmarkEnd w:id="940"/>
            <w:r>
              <w:t xml:space="preserve">mean </w:t>
            </w:r>
          </w:p>
        </w:tc>
        <w:tc>
          <w:tcPr>
            <w:tcW w:w="3502" w:type="dxa"/>
            <w:shd w:val="clear" w:color="auto" w:fill="auto"/>
            <w:vAlign w:val="center"/>
          </w:tcPr>
          <w:p w14:paraId="31B3B7FD" w14:textId="77777777" w:rsidR="00BD3A1C" w:rsidRDefault="00C85CF5">
            <w:pPr>
              <w:pStyle w:val="TableContents"/>
            </w:pPr>
            <w:bookmarkStart w:id="941" w:name="TBL-5-2-3"/>
            <w:bookmarkEnd w:id="941"/>
            <w:r>
              <w:t xml:space="preserve">63.00% </w:t>
            </w:r>
          </w:p>
        </w:tc>
        <w:tc>
          <w:tcPr>
            <w:tcW w:w="3518" w:type="dxa"/>
            <w:shd w:val="clear" w:color="auto" w:fill="auto"/>
            <w:vAlign w:val="center"/>
          </w:tcPr>
          <w:p w14:paraId="56A624BF" w14:textId="77777777" w:rsidR="00BD3A1C" w:rsidRDefault="00C85CF5">
            <w:pPr>
              <w:pStyle w:val="TableContents"/>
            </w:pPr>
            <w:r>
              <w:t xml:space="preserve">9.63% </w:t>
            </w:r>
          </w:p>
        </w:tc>
      </w:tr>
      <w:tr w:rsidR="00BD3A1C" w14:paraId="6F3C5C38" w14:textId="77777777">
        <w:tc>
          <w:tcPr>
            <w:tcW w:w="3519" w:type="dxa"/>
            <w:shd w:val="clear" w:color="auto" w:fill="auto"/>
            <w:vAlign w:val="center"/>
          </w:tcPr>
          <w:p w14:paraId="327E0991" w14:textId="77777777" w:rsidR="00BD3A1C" w:rsidRDefault="00BD3A1C">
            <w:pPr>
              <w:pStyle w:val="HorizontalLine"/>
            </w:pPr>
          </w:p>
        </w:tc>
        <w:tc>
          <w:tcPr>
            <w:tcW w:w="3502" w:type="dxa"/>
            <w:shd w:val="clear" w:color="auto" w:fill="auto"/>
            <w:vAlign w:val="center"/>
          </w:tcPr>
          <w:p w14:paraId="2841BEFE" w14:textId="77777777" w:rsidR="00BD3A1C" w:rsidRDefault="00BD3A1C">
            <w:pPr>
              <w:pStyle w:val="HorizontalLine"/>
            </w:pPr>
          </w:p>
        </w:tc>
        <w:tc>
          <w:tcPr>
            <w:tcW w:w="3518" w:type="dxa"/>
            <w:shd w:val="clear" w:color="auto" w:fill="auto"/>
            <w:vAlign w:val="center"/>
          </w:tcPr>
          <w:p w14:paraId="7D48DC67" w14:textId="77777777" w:rsidR="00BD3A1C" w:rsidRDefault="00BD3A1C">
            <w:pPr>
              <w:pStyle w:val="HorizontalLine"/>
            </w:pPr>
            <w:bookmarkStart w:id="942" w:name="TBL-5-3-"/>
            <w:bookmarkStart w:id="943" w:name="TBL-5-3-1"/>
            <w:bookmarkEnd w:id="942"/>
            <w:bookmarkEnd w:id="943"/>
          </w:p>
        </w:tc>
      </w:tr>
      <w:tr w:rsidR="00BD3A1C" w14:paraId="0B74696D" w14:textId="77777777">
        <w:tc>
          <w:tcPr>
            <w:tcW w:w="3519" w:type="dxa"/>
            <w:shd w:val="clear" w:color="auto" w:fill="auto"/>
            <w:vAlign w:val="center"/>
          </w:tcPr>
          <w:p w14:paraId="79AAB378" w14:textId="77777777" w:rsidR="00BD3A1C" w:rsidRDefault="00C85CF5">
            <w:pPr>
              <w:pStyle w:val="TableContents"/>
            </w:pPr>
            <w:bookmarkStart w:id="944" w:name="TBL-5-3-2"/>
            <w:bookmarkEnd w:id="944"/>
            <w:r>
              <w:t xml:space="preserve">min </w:t>
            </w:r>
          </w:p>
        </w:tc>
        <w:tc>
          <w:tcPr>
            <w:tcW w:w="3502" w:type="dxa"/>
            <w:shd w:val="clear" w:color="auto" w:fill="auto"/>
            <w:vAlign w:val="center"/>
          </w:tcPr>
          <w:p w14:paraId="24B40EC9" w14:textId="77777777" w:rsidR="00BD3A1C" w:rsidRDefault="00C85CF5">
            <w:pPr>
              <w:pStyle w:val="TableContents"/>
            </w:pPr>
            <w:bookmarkStart w:id="945" w:name="TBL-5-3-3"/>
            <w:bookmarkEnd w:id="945"/>
            <w:r>
              <w:t xml:space="preserve">38.99% </w:t>
            </w:r>
          </w:p>
        </w:tc>
        <w:tc>
          <w:tcPr>
            <w:tcW w:w="3518" w:type="dxa"/>
            <w:shd w:val="clear" w:color="auto" w:fill="auto"/>
            <w:vAlign w:val="center"/>
          </w:tcPr>
          <w:p w14:paraId="2AA8092A" w14:textId="77777777" w:rsidR="00BD3A1C" w:rsidRDefault="00C85CF5">
            <w:pPr>
              <w:pStyle w:val="TableContents"/>
            </w:pPr>
            <w:r>
              <w:t>3.30%</w:t>
            </w:r>
          </w:p>
        </w:tc>
      </w:tr>
      <w:tr w:rsidR="00BD3A1C" w14:paraId="3D0769CA" w14:textId="77777777">
        <w:tc>
          <w:tcPr>
            <w:tcW w:w="3519" w:type="dxa"/>
            <w:shd w:val="clear" w:color="auto" w:fill="auto"/>
            <w:vAlign w:val="center"/>
          </w:tcPr>
          <w:p w14:paraId="0BFD33EC" w14:textId="77777777" w:rsidR="00BD3A1C" w:rsidRDefault="00BD3A1C">
            <w:pPr>
              <w:pStyle w:val="HorizontalLine"/>
            </w:pPr>
          </w:p>
        </w:tc>
        <w:tc>
          <w:tcPr>
            <w:tcW w:w="3502" w:type="dxa"/>
            <w:shd w:val="clear" w:color="auto" w:fill="auto"/>
            <w:vAlign w:val="center"/>
          </w:tcPr>
          <w:p w14:paraId="0BBD967E" w14:textId="77777777" w:rsidR="00BD3A1C" w:rsidRDefault="00BD3A1C">
            <w:pPr>
              <w:pStyle w:val="HorizontalLine"/>
            </w:pPr>
          </w:p>
        </w:tc>
        <w:tc>
          <w:tcPr>
            <w:tcW w:w="3518" w:type="dxa"/>
            <w:shd w:val="clear" w:color="auto" w:fill="auto"/>
            <w:vAlign w:val="center"/>
          </w:tcPr>
          <w:p w14:paraId="03430444" w14:textId="77777777" w:rsidR="00BD3A1C" w:rsidRDefault="00BD3A1C">
            <w:pPr>
              <w:pStyle w:val="HorizontalLine"/>
            </w:pPr>
            <w:bookmarkStart w:id="946" w:name="TBL-5-4-"/>
            <w:bookmarkStart w:id="947" w:name="TBL-5-4-1"/>
            <w:bookmarkEnd w:id="946"/>
            <w:bookmarkEnd w:id="947"/>
          </w:p>
        </w:tc>
      </w:tr>
      <w:tr w:rsidR="00BD3A1C" w14:paraId="28A47E67" w14:textId="77777777">
        <w:tc>
          <w:tcPr>
            <w:tcW w:w="3519" w:type="dxa"/>
            <w:shd w:val="clear" w:color="auto" w:fill="auto"/>
            <w:vAlign w:val="center"/>
          </w:tcPr>
          <w:p w14:paraId="60722FFE" w14:textId="77777777" w:rsidR="00BD3A1C" w:rsidRDefault="00C85CF5">
            <w:pPr>
              <w:pStyle w:val="TableContents"/>
            </w:pPr>
            <w:bookmarkStart w:id="948" w:name="TBL-5-4-2"/>
            <w:bookmarkEnd w:id="948"/>
            <w:r>
              <w:t xml:space="preserve">max </w:t>
            </w:r>
          </w:p>
        </w:tc>
        <w:tc>
          <w:tcPr>
            <w:tcW w:w="3502" w:type="dxa"/>
            <w:shd w:val="clear" w:color="auto" w:fill="auto"/>
            <w:vAlign w:val="center"/>
          </w:tcPr>
          <w:p w14:paraId="17A80A4D" w14:textId="77777777" w:rsidR="00BD3A1C" w:rsidRDefault="00C85CF5">
            <w:pPr>
              <w:pStyle w:val="TableContents"/>
            </w:pPr>
            <w:bookmarkStart w:id="949" w:name="TBL-5-4-3"/>
            <w:bookmarkEnd w:id="949"/>
            <w:r>
              <w:t xml:space="preserve">81.60% </w:t>
            </w:r>
          </w:p>
        </w:tc>
        <w:tc>
          <w:tcPr>
            <w:tcW w:w="3518" w:type="dxa"/>
            <w:shd w:val="clear" w:color="auto" w:fill="auto"/>
            <w:vAlign w:val="center"/>
          </w:tcPr>
          <w:p w14:paraId="249FFC73" w14:textId="77777777" w:rsidR="00BD3A1C" w:rsidRDefault="00C85CF5">
            <w:pPr>
              <w:pStyle w:val="TableContents"/>
            </w:pPr>
            <w:r>
              <w:t xml:space="preserve">27.01% </w:t>
            </w:r>
          </w:p>
        </w:tc>
      </w:tr>
      <w:tr w:rsidR="00BD3A1C" w14:paraId="33376B44" w14:textId="77777777">
        <w:tc>
          <w:tcPr>
            <w:tcW w:w="3519" w:type="dxa"/>
            <w:shd w:val="clear" w:color="auto" w:fill="auto"/>
            <w:vAlign w:val="center"/>
          </w:tcPr>
          <w:p w14:paraId="4991F8DA" w14:textId="77777777" w:rsidR="00BD3A1C" w:rsidRDefault="00BD3A1C">
            <w:pPr>
              <w:pStyle w:val="HorizontalLine"/>
            </w:pPr>
          </w:p>
        </w:tc>
        <w:tc>
          <w:tcPr>
            <w:tcW w:w="3502" w:type="dxa"/>
            <w:shd w:val="clear" w:color="auto" w:fill="auto"/>
            <w:vAlign w:val="center"/>
          </w:tcPr>
          <w:p w14:paraId="0004AF52" w14:textId="77777777" w:rsidR="00BD3A1C" w:rsidRDefault="00BD3A1C">
            <w:pPr>
              <w:pStyle w:val="HorizontalLine"/>
            </w:pPr>
          </w:p>
        </w:tc>
        <w:tc>
          <w:tcPr>
            <w:tcW w:w="3518" w:type="dxa"/>
            <w:shd w:val="clear" w:color="auto" w:fill="auto"/>
            <w:vAlign w:val="center"/>
          </w:tcPr>
          <w:p w14:paraId="4EC69463" w14:textId="77777777" w:rsidR="00BD3A1C" w:rsidRDefault="00BD3A1C">
            <w:pPr>
              <w:pStyle w:val="HorizontalLine"/>
            </w:pPr>
            <w:bookmarkStart w:id="950" w:name="TBL-5-5-"/>
            <w:bookmarkStart w:id="951" w:name="TBL-5-5-1"/>
            <w:bookmarkEnd w:id="950"/>
            <w:bookmarkEnd w:id="951"/>
          </w:p>
        </w:tc>
      </w:tr>
      <w:tr w:rsidR="00BD3A1C" w14:paraId="5F77C952" w14:textId="77777777">
        <w:tc>
          <w:tcPr>
            <w:tcW w:w="3519" w:type="dxa"/>
            <w:shd w:val="clear" w:color="auto" w:fill="auto"/>
            <w:vAlign w:val="center"/>
          </w:tcPr>
          <w:p w14:paraId="701AD41C" w14:textId="77777777" w:rsidR="00BD3A1C" w:rsidRDefault="00C85CF5">
            <w:pPr>
              <w:pStyle w:val="TableContents"/>
            </w:pPr>
            <w:bookmarkStart w:id="952" w:name="TBL-5-5-2"/>
            <w:bookmarkEnd w:id="952"/>
            <w:r>
              <w:t xml:space="preserve">SD </w:t>
            </w:r>
          </w:p>
        </w:tc>
        <w:tc>
          <w:tcPr>
            <w:tcW w:w="3502" w:type="dxa"/>
            <w:shd w:val="clear" w:color="auto" w:fill="auto"/>
            <w:vAlign w:val="center"/>
          </w:tcPr>
          <w:p w14:paraId="50483028" w14:textId="77777777" w:rsidR="00BD3A1C" w:rsidRDefault="00C85CF5">
            <w:pPr>
              <w:pStyle w:val="TableContents"/>
            </w:pPr>
            <w:bookmarkStart w:id="953" w:name="TBL-5-5-3"/>
            <w:bookmarkEnd w:id="953"/>
            <w:r>
              <w:t xml:space="preserve">9.39% </w:t>
            </w:r>
          </w:p>
        </w:tc>
        <w:tc>
          <w:tcPr>
            <w:tcW w:w="3518" w:type="dxa"/>
            <w:shd w:val="clear" w:color="auto" w:fill="auto"/>
            <w:vAlign w:val="center"/>
          </w:tcPr>
          <w:p w14:paraId="7C6C3D47" w14:textId="77777777" w:rsidR="00BD3A1C" w:rsidRDefault="00C85CF5">
            <w:pPr>
              <w:pStyle w:val="TableContents"/>
            </w:pPr>
            <w:r>
              <w:t xml:space="preserve">6.01% </w:t>
            </w:r>
          </w:p>
        </w:tc>
      </w:tr>
      <w:tr w:rsidR="00BD3A1C" w14:paraId="0DCCAB36" w14:textId="77777777">
        <w:tc>
          <w:tcPr>
            <w:tcW w:w="3519" w:type="dxa"/>
            <w:shd w:val="clear" w:color="auto" w:fill="auto"/>
            <w:vAlign w:val="center"/>
          </w:tcPr>
          <w:p w14:paraId="11734ACC" w14:textId="77777777" w:rsidR="00BD3A1C" w:rsidRDefault="00BD3A1C">
            <w:pPr>
              <w:pStyle w:val="HorizontalLine"/>
            </w:pPr>
          </w:p>
        </w:tc>
        <w:tc>
          <w:tcPr>
            <w:tcW w:w="3502" w:type="dxa"/>
            <w:shd w:val="clear" w:color="auto" w:fill="auto"/>
            <w:vAlign w:val="center"/>
          </w:tcPr>
          <w:p w14:paraId="0F093F31" w14:textId="77777777" w:rsidR="00BD3A1C" w:rsidRDefault="00BD3A1C">
            <w:pPr>
              <w:pStyle w:val="HorizontalLine"/>
            </w:pPr>
          </w:p>
        </w:tc>
        <w:tc>
          <w:tcPr>
            <w:tcW w:w="3518" w:type="dxa"/>
            <w:shd w:val="clear" w:color="auto" w:fill="auto"/>
            <w:vAlign w:val="center"/>
          </w:tcPr>
          <w:p w14:paraId="70C9EE6C" w14:textId="77777777" w:rsidR="00BD3A1C" w:rsidRDefault="00BD3A1C">
            <w:pPr>
              <w:pStyle w:val="HorizontalLine"/>
            </w:pPr>
            <w:bookmarkStart w:id="954" w:name="TBL-5-6-"/>
            <w:bookmarkStart w:id="955" w:name="TBL-5-6-1"/>
            <w:bookmarkEnd w:id="954"/>
            <w:bookmarkEnd w:id="955"/>
          </w:p>
        </w:tc>
      </w:tr>
      <w:tr w:rsidR="00BD3A1C" w14:paraId="15B0168E" w14:textId="77777777">
        <w:tc>
          <w:tcPr>
            <w:tcW w:w="3519" w:type="dxa"/>
            <w:shd w:val="clear" w:color="auto" w:fill="auto"/>
            <w:vAlign w:val="center"/>
          </w:tcPr>
          <w:p w14:paraId="7FD0E166" w14:textId="77777777" w:rsidR="00BD3A1C" w:rsidRDefault="00BD3A1C">
            <w:pPr>
              <w:pStyle w:val="TableContents"/>
              <w:rPr>
                <w:sz w:val="4"/>
                <w:szCs w:val="4"/>
              </w:rPr>
            </w:pPr>
          </w:p>
        </w:tc>
        <w:tc>
          <w:tcPr>
            <w:tcW w:w="7020" w:type="dxa"/>
            <w:gridSpan w:val="2"/>
            <w:shd w:val="clear" w:color="auto" w:fill="auto"/>
          </w:tcPr>
          <w:p w14:paraId="0B63FB65" w14:textId="77777777" w:rsidR="00BD3A1C" w:rsidRDefault="00BD3A1C">
            <w:pPr>
              <w:pStyle w:val="TableContents"/>
              <w:rPr>
                <w:sz w:val="4"/>
                <w:szCs w:val="4"/>
              </w:rPr>
            </w:pPr>
          </w:p>
        </w:tc>
      </w:tr>
    </w:tbl>
    <w:p w14:paraId="1F5DF64B" w14:textId="77777777" w:rsidR="00BD3A1C" w:rsidRDefault="00BD3A1C">
      <w:pPr>
        <w:pStyle w:val="TextBody"/>
        <w:spacing w:after="0"/>
      </w:pPr>
    </w:p>
    <w:p w14:paraId="72BE5144" w14:textId="77777777" w:rsidR="00BD3A1C" w:rsidRDefault="00C85CF5">
      <w:pPr>
        <w:pStyle w:val="TextBody"/>
        <w:spacing w:after="0"/>
      </w:pPr>
      <w:r>
        <w:t>Table 4: Proportion of sleeping and feeding time overall subjects with a diary available.</w:t>
      </w:r>
    </w:p>
    <w:p w14:paraId="0A409C7C" w14:textId="77777777" w:rsidR="00BD3A1C" w:rsidRDefault="00C85CF5">
      <w:pPr>
        <w:pStyle w:val="TextBody"/>
        <w:spacing w:after="0"/>
      </w:pPr>
      <w:r>
        <w:t xml:space="preserve">  </w:t>
      </w:r>
    </w:p>
    <w:p w14:paraId="6BC00168" w14:textId="77777777" w:rsidR="00BD3A1C" w:rsidRDefault="00BD3A1C">
      <w:pPr>
        <w:pStyle w:val="HorizontalLine"/>
      </w:pPr>
    </w:p>
    <w:p w14:paraId="4002F41C" w14:textId="77777777" w:rsidR="00BD3A1C" w:rsidRDefault="00C85CF5">
      <w:pPr>
        <w:pStyle w:val="TextBodyindent"/>
      </w:pPr>
      <w:bookmarkStart w:id="956" w:name="x1-13008r36"/>
      <w:bookmarkEnd w:id="956"/>
      <w:r>
        <w:t xml:space="preserve">One could also question whether the detection of contributing accelerations is possible with the size of the dataset and the amount of variability. This is discussed in the next chapter. </w:t>
      </w:r>
    </w:p>
    <w:p w14:paraId="4C5B9D6E" w14:textId="77777777" w:rsidR="00BD3A1C" w:rsidRDefault="00C85CF5">
      <w:pPr>
        <w:pStyle w:val="Heading3"/>
      </w:pPr>
      <w:r>
        <w:t xml:space="preserve">VI </w:t>
      </w:r>
      <w:bookmarkStart w:id="957" w:name="x1-140006"/>
      <w:bookmarkEnd w:id="957"/>
      <w:r>
        <w:t>Closure</w:t>
      </w:r>
    </w:p>
    <w:p w14:paraId="71B354D5" w14:textId="77777777" w:rsidR="00BD3A1C" w:rsidRDefault="00C85CF5">
      <w:pPr>
        <w:pStyle w:val="Heading4"/>
      </w:pPr>
      <w:bookmarkStart w:id="958" w:name="x1-14001r30"/>
      <w:bookmarkEnd w:id="958"/>
      <w:r>
        <w:t xml:space="preserve">I </w:t>
      </w:r>
      <w:bookmarkStart w:id="959" w:name="x1-150001"/>
      <w:bookmarkEnd w:id="959"/>
      <w:r>
        <w:t>Discussion</w:t>
      </w:r>
    </w:p>
    <w:p w14:paraId="07CA6159" w14:textId="5BDE94FD" w:rsidR="00BD3A1C" w:rsidRDefault="00C85CF5">
      <w:pPr>
        <w:pStyle w:val="TextBodynoindent"/>
        <w:spacing w:after="0"/>
      </w:pPr>
      <w:r>
        <w:t xml:space="preserve">None of the approaches resulted in a validated PA variable and </w:t>
      </w:r>
      <w:del w:id="960" w:author="med-frm" w:date="2016-11-15T10:43:00Z">
        <w:r w:rsidDel="00D67544">
          <w:delText xml:space="preserve">now </w:delText>
        </w:r>
      </w:del>
      <w:r>
        <w:t>the question is</w:t>
      </w:r>
      <w:del w:id="961" w:author="med-frm" w:date="2016-11-15T10:43:00Z">
        <w:r w:rsidDel="00D67544">
          <w:delText>,</w:delText>
        </w:r>
      </w:del>
      <w:r>
        <w:t xml:space="preserve"> how feasible it is to estimate infants PA based on 30 subjects, using accelerometers </w:t>
      </w:r>
      <w:ins w:id="962" w:author="med-frm" w:date="2016-11-15T10:43:00Z">
        <w:r w:rsidR="00D67544">
          <w:t>during</w:t>
        </w:r>
      </w:ins>
      <w:del w:id="963" w:author="med-frm" w:date="2016-11-15T10:43:00Z">
        <w:r w:rsidDel="00D67544">
          <w:delText>in</w:delText>
        </w:r>
      </w:del>
      <w:bookmarkStart w:id="964" w:name="_GoBack"/>
      <w:bookmarkEnd w:id="964"/>
      <w:r>
        <w:t xml:space="preserve"> 48 hours. Table 5 gives examples of variability present in a dataset of 30 subjects. </w:t>
      </w:r>
    </w:p>
    <w:p w14:paraId="7A055172" w14:textId="77777777" w:rsidR="00BD3A1C" w:rsidRDefault="00C85CF5">
      <w:pPr>
        <w:pStyle w:val="TextBodynoindent"/>
      </w:pPr>
      <w:r>
        <w:t xml:space="preserve">  </w:t>
      </w:r>
    </w:p>
    <w:p w14:paraId="39127282" w14:textId="77777777" w:rsidR="00BD3A1C" w:rsidRDefault="00BD3A1C">
      <w:pPr>
        <w:pStyle w:val="HorizontalLine"/>
      </w:pPr>
      <w:bookmarkStart w:id="965" w:name="x1-15001r5"/>
      <w:bookmarkEnd w:id="965"/>
    </w:p>
    <w:p w14:paraId="13BFB4E1" w14:textId="77777777" w:rsidR="00BD3A1C" w:rsidRDefault="00C85CF5">
      <w:pPr>
        <w:pStyle w:val="TextBody"/>
        <w:spacing w:after="0"/>
      </w:pPr>
      <w:r>
        <w:t xml:space="preserve">  </w:t>
      </w:r>
    </w:p>
    <w:p w14:paraId="3C8AD270" w14:textId="77777777" w:rsidR="00BD3A1C" w:rsidRDefault="00BD3A1C">
      <w:pPr>
        <w:rPr>
          <w:sz w:val="4"/>
          <w:szCs w:val="4"/>
        </w:rPr>
      </w:pPr>
      <w:bookmarkStart w:id="966" w:name="TBL-6"/>
      <w:bookmarkStart w:id="967" w:name="TBL-6-1g"/>
      <w:bookmarkStart w:id="968" w:name="TBL-6-1"/>
      <w:bookmarkStart w:id="969" w:name="TBL-6-2g"/>
      <w:bookmarkStart w:id="970" w:name="TBL-6-2"/>
      <w:bookmarkStart w:id="971" w:name="TBL-6-3g"/>
      <w:bookmarkStart w:id="972" w:name="TBL-6-3"/>
      <w:bookmarkStart w:id="973" w:name="TBL-6-4g"/>
      <w:bookmarkStart w:id="974" w:name="TBL-6-4"/>
      <w:bookmarkEnd w:id="966"/>
      <w:bookmarkEnd w:id="967"/>
      <w:bookmarkEnd w:id="968"/>
      <w:bookmarkEnd w:id="969"/>
      <w:bookmarkEnd w:id="970"/>
      <w:bookmarkEnd w:id="971"/>
      <w:bookmarkEnd w:id="972"/>
      <w:bookmarkEnd w:id="973"/>
      <w:bookmarkEnd w:id="974"/>
    </w:p>
    <w:tbl>
      <w:tblPr>
        <w:tblW w:w="10539" w:type="dxa"/>
        <w:tblCellMar>
          <w:left w:w="0" w:type="dxa"/>
          <w:right w:w="0" w:type="dxa"/>
        </w:tblCellMar>
        <w:tblLook w:val="0000" w:firstRow="0" w:lastRow="0" w:firstColumn="0" w:lastColumn="0" w:noHBand="0" w:noVBand="0"/>
      </w:tblPr>
      <w:tblGrid>
        <w:gridCol w:w="2594"/>
        <w:gridCol w:w="2592"/>
        <w:gridCol w:w="2597"/>
        <w:gridCol w:w="2756"/>
      </w:tblGrid>
      <w:tr w:rsidR="00BD3A1C" w14:paraId="51996BE6" w14:textId="77777777">
        <w:tc>
          <w:tcPr>
            <w:tcW w:w="2594" w:type="dxa"/>
            <w:shd w:val="clear" w:color="auto" w:fill="auto"/>
            <w:vAlign w:val="center"/>
          </w:tcPr>
          <w:p w14:paraId="34B7DD18" w14:textId="77777777" w:rsidR="00BD3A1C" w:rsidRDefault="00BD3A1C">
            <w:pPr>
              <w:pStyle w:val="HorizontalLine"/>
            </w:pPr>
          </w:p>
        </w:tc>
        <w:tc>
          <w:tcPr>
            <w:tcW w:w="2592" w:type="dxa"/>
            <w:shd w:val="clear" w:color="auto" w:fill="auto"/>
            <w:vAlign w:val="center"/>
          </w:tcPr>
          <w:p w14:paraId="0CA9A35C" w14:textId="77777777" w:rsidR="00BD3A1C" w:rsidRDefault="00BD3A1C">
            <w:pPr>
              <w:pStyle w:val="HorizontalLine"/>
            </w:pPr>
          </w:p>
        </w:tc>
        <w:tc>
          <w:tcPr>
            <w:tcW w:w="2597" w:type="dxa"/>
            <w:shd w:val="clear" w:color="auto" w:fill="auto"/>
            <w:vAlign w:val="center"/>
          </w:tcPr>
          <w:p w14:paraId="62ECB864" w14:textId="77777777" w:rsidR="00BD3A1C" w:rsidRDefault="00BD3A1C">
            <w:pPr>
              <w:pStyle w:val="HorizontalLine"/>
            </w:pPr>
          </w:p>
        </w:tc>
        <w:tc>
          <w:tcPr>
            <w:tcW w:w="2756" w:type="dxa"/>
            <w:shd w:val="clear" w:color="auto" w:fill="auto"/>
            <w:vAlign w:val="center"/>
          </w:tcPr>
          <w:p w14:paraId="2E6AC878" w14:textId="77777777" w:rsidR="00BD3A1C" w:rsidRDefault="00BD3A1C">
            <w:pPr>
              <w:pStyle w:val="HorizontalLine"/>
            </w:pPr>
          </w:p>
        </w:tc>
      </w:tr>
      <w:tr w:rsidR="00BD3A1C" w14:paraId="638B70BB" w14:textId="77777777">
        <w:tc>
          <w:tcPr>
            <w:tcW w:w="2594" w:type="dxa"/>
            <w:shd w:val="clear" w:color="auto" w:fill="auto"/>
            <w:vAlign w:val="center"/>
          </w:tcPr>
          <w:p w14:paraId="05CD3B43" w14:textId="77777777" w:rsidR="00BD3A1C" w:rsidRDefault="00BD3A1C">
            <w:pPr>
              <w:pStyle w:val="TableContentsnoindent"/>
              <w:rPr>
                <w:sz w:val="4"/>
                <w:szCs w:val="4"/>
              </w:rPr>
            </w:pPr>
          </w:p>
        </w:tc>
        <w:tc>
          <w:tcPr>
            <w:tcW w:w="2592" w:type="dxa"/>
            <w:shd w:val="clear" w:color="auto" w:fill="auto"/>
            <w:vAlign w:val="center"/>
          </w:tcPr>
          <w:p w14:paraId="2D67319D" w14:textId="77777777" w:rsidR="00BD3A1C" w:rsidRDefault="00C85CF5">
            <w:pPr>
              <w:pStyle w:val="TableContentsnoindent"/>
            </w:pPr>
            <w:bookmarkStart w:id="975" w:name="TBL-6-1-3"/>
            <w:bookmarkEnd w:id="975"/>
            <w:r>
              <w:t xml:space="preserve">mean over all ankle summary </w:t>
            </w:r>
          </w:p>
        </w:tc>
        <w:tc>
          <w:tcPr>
            <w:tcW w:w="2597" w:type="dxa"/>
            <w:shd w:val="clear" w:color="auto" w:fill="auto"/>
            <w:vAlign w:val="center"/>
          </w:tcPr>
          <w:p w14:paraId="6AE71752" w14:textId="77777777" w:rsidR="00BD3A1C" w:rsidRDefault="00C85CF5">
            <w:pPr>
              <w:pStyle w:val="TableContentsnoindent"/>
            </w:pPr>
            <w:bookmarkStart w:id="976" w:name="TBL-6-1-4"/>
            <w:bookmarkEnd w:id="976"/>
            <w:r>
              <w:t xml:space="preserve">mean SD of infant being moved blocks </w:t>
            </w:r>
          </w:p>
        </w:tc>
        <w:tc>
          <w:tcPr>
            <w:tcW w:w="2756" w:type="dxa"/>
            <w:shd w:val="clear" w:color="auto" w:fill="auto"/>
            <w:vAlign w:val="center"/>
          </w:tcPr>
          <w:p w14:paraId="3E7682F9" w14:textId="77777777" w:rsidR="00BD3A1C" w:rsidRDefault="00C85CF5">
            <w:pPr>
              <w:pStyle w:val="TableContentsnoindent"/>
            </w:pPr>
            <w:r>
              <w:t xml:space="preserve">mean of the proportion of smaller torso placed measurement </w:t>
            </w:r>
          </w:p>
        </w:tc>
      </w:tr>
      <w:tr w:rsidR="00BD3A1C" w14:paraId="3B4D6BB9" w14:textId="77777777">
        <w:tc>
          <w:tcPr>
            <w:tcW w:w="2594" w:type="dxa"/>
            <w:shd w:val="clear" w:color="auto" w:fill="auto"/>
            <w:vAlign w:val="center"/>
          </w:tcPr>
          <w:p w14:paraId="7770B3CF" w14:textId="77777777" w:rsidR="00BD3A1C" w:rsidRDefault="00BD3A1C">
            <w:pPr>
              <w:pStyle w:val="HorizontalLine"/>
            </w:pPr>
          </w:p>
        </w:tc>
        <w:tc>
          <w:tcPr>
            <w:tcW w:w="2592" w:type="dxa"/>
            <w:shd w:val="clear" w:color="auto" w:fill="auto"/>
            <w:vAlign w:val="center"/>
          </w:tcPr>
          <w:p w14:paraId="39AF1266" w14:textId="77777777" w:rsidR="00BD3A1C" w:rsidRDefault="00BD3A1C">
            <w:pPr>
              <w:pStyle w:val="HorizontalLine"/>
            </w:pPr>
          </w:p>
        </w:tc>
        <w:tc>
          <w:tcPr>
            <w:tcW w:w="2597" w:type="dxa"/>
            <w:shd w:val="clear" w:color="auto" w:fill="auto"/>
            <w:vAlign w:val="center"/>
          </w:tcPr>
          <w:p w14:paraId="0C6192D2" w14:textId="77777777" w:rsidR="00BD3A1C" w:rsidRDefault="00BD3A1C">
            <w:pPr>
              <w:pStyle w:val="HorizontalLine"/>
            </w:pPr>
          </w:p>
        </w:tc>
        <w:tc>
          <w:tcPr>
            <w:tcW w:w="2756" w:type="dxa"/>
            <w:shd w:val="clear" w:color="auto" w:fill="auto"/>
            <w:vAlign w:val="center"/>
          </w:tcPr>
          <w:p w14:paraId="164A4BDF" w14:textId="77777777" w:rsidR="00BD3A1C" w:rsidRDefault="00BD3A1C">
            <w:pPr>
              <w:pStyle w:val="HorizontalLine"/>
            </w:pPr>
          </w:p>
        </w:tc>
      </w:tr>
      <w:tr w:rsidR="00BD3A1C" w14:paraId="187EF5F4" w14:textId="77777777">
        <w:tc>
          <w:tcPr>
            <w:tcW w:w="2594" w:type="dxa"/>
            <w:shd w:val="clear" w:color="auto" w:fill="auto"/>
            <w:vAlign w:val="center"/>
          </w:tcPr>
          <w:p w14:paraId="242A7D83" w14:textId="77777777" w:rsidR="00BD3A1C" w:rsidRDefault="00C85CF5">
            <w:pPr>
              <w:pStyle w:val="TableContentsnoindent"/>
            </w:pPr>
            <w:bookmarkStart w:id="977" w:name="TBL-6-2-2"/>
            <w:bookmarkEnd w:id="977"/>
            <w:r>
              <w:t xml:space="preserve">mean </w:t>
            </w:r>
          </w:p>
        </w:tc>
        <w:tc>
          <w:tcPr>
            <w:tcW w:w="2592" w:type="dxa"/>
            <w:shd w:val="clear" w:color="auto" w:fill="auto"/>
            <w:vAlign w:val="center"/>
          </w:tcPr>
          <w:p w14:paraId="0D1DD43F" w14:textId="77777777" w:rsidR="00BD3A1C" w:rsidRDefault="00C85CF5">
            <w:pPr>
              <w:pStyle w:val="TableContentsnoindent"/>
            </w:pPr>
            <w:bookmarkStart w:id="978" w:name="TBL-6-2-3"/>
            <w:bookmarkEnd w:id="978"/>
            <w:r>
              <w:t xml:space="preserve">2.0993e-12 g </w:t>
            </w:r>
          </w:p>
        </w:tc>
        <w:tc>
          <w:tcPr>
            <w:tcW w:w="2597" w:type="dxa"/>
            <w:shd w:val="clear" w:color="auto" w:fill="auto"/>
            <w:vAlign w:val="center"/>
          </w:tcPr>
          <w:p w14:paraId="4C643D91" w14:textId="77777777" w:rsidR="00BD3A1C" w:rsidRDefault="00C85CF5">
            <w:pPr>
              <w:pStyle w:val="TableContentsnoindent"/>
            </w:pPr>
            <w:bookmarkStart w:id="979" w:name="TBL-6-2-4"/>
            <w:bookmarkEnd w:id="979"/>
            <w:r>
              <w:t xml:space="preserve">0.013 g </w:t>
            </w:r>
          </w:p>
        </w:tc>
        <w:tc>
          <w:tcPr>
            <w:tcW w:w="2756" w:type="dxa"/>
            <w:shd w:val="clear" w:color="auto" w:fill="auto"/>
            <w:vAlign w:val="center"/>
          </w:tcPr>
          <w:p w14:paraId="3C9AC4DC" w14:textId="77777777" w:rsidR="00BD3A1C" w:rsidRDefault="00C85CF5">
            <w:pPr>
              <w:pStyle w:val="TableContentsnoindent"/>
            </w:pPr>
            <w:r>
              <w:t xml:space="preserve">52.9% </w:t>
            </w:r>
          </w:p>
        </w:tc>
      </w:tr>
      <w:tr w:rsidR="00BD3A1C" w14:paraId="14705947" w14:textId="77777777">
        <w:tc>
          <w:tcPr>
            <w:tcW w:w="2594" w:type="dxa"/>
            <w:shd w:val="clear" w:color="auto" w:fill="auto"/>
            <w:vAlign w:val="center"/>
          </w:tcPr>
          <w:p w14:paraId="59AE56CC" w14:textId="77777777" w:rsidR="00BD3A1C" w:rsidRDefault="00BD3A1C">
            <w:pPr>
              <w:pStyle w:val="HorizontalLine"/>
            </w:pPr>
          </w:p>
        </w:tc>
        <w:tc>
          <w:tcPr>
            <w:tcW w:w="2592" w:type="dxa"/>
            <w:shd w:val="clear" w:color="auto" w:fill="auto"/>
            <w:vAlign w:val="center"/>
          </w:tcPr>
          <w:p w14:paraId="1044C30D" w14:textId="77777777" w:rsidR="00BD3A1C" w:rsidRDefault="00BD3A1C">
            <w:pPr>
              <w:pStyle w:val="HorizontalLine"/>
            </w:pPr>
          </w:p>
        </w:tc>
        <w:tc>
          <w:tcPr>
            <w:tcW w:w="2597" w:type="dxa"/>
            <w:shd w:val="clear" w:color="auto" w:fill="auto"/>
            <w:vAlign w:val="center"/>
          </w:tcPr>
          <w:p w14:paraId="38FB95A0" w14:textId="77777777" w:rsidR="00BD3A1C" w:rsidRDefault="00BD3A1C">
            <w:pPr>
              <w:pStyle w:val="HorizontalLine"/>
            </w:pPr>
          </w:p>
        </w:tc>
        <w:tc>
          <w:tcPr>
            <w:tcW w:w="2756" w:type="dxa"/>
            <w:shd w:val="clear" w:color="auto" w:fill="auto"/>
            <w:vAlign w:val="center"/>
          </w:tcPr>
          <w:p w14:paraId="26A7F50A" w14:textId="77777777" w:rsidR="00BD3A1C" w:rsidRDefault="00BD3A1C">
            <w:pPr>
              <w:pStyle w:val="HorizontalLine"/>
            </w:pPr>
          </w:p>
        </w:tc>
      </w:tr>
      <w:tr w:rsidR="00BD3A1C" w14:paraId="7CAA6485" w14:textId="77777777">
        <w:tc>
          <w:tcPr>
            <w:tcW w:w="2594" w:type="dxa"/>
            <w:shd w:val="clear" w:color="auto" w:fill="auto"/>
            <w:vAlign w:val="center"/>
          </w:tcPr>
          <w:p w14:paraId="351DA7B3" w14:textId="77777777" w:rsidR="00BD3A1C" w:rsidRDefault="00C85CF5">
            <w:pPr>
              <w:pStyle w:val="TableContentsnoindent"/>
            </w:pPr>
            <w:bookmarkStart w:id="980" w:name="TBL-6-3-2"/>
            <w:bookmarkEnd w:id="980"/>
            <w:r>
              <w:t xml:space="preserve">min </w:t>
            </w:r>
          </w:p>
        </w:tc>
        <w:tc>
          <w:tcPr>
            <w:tcW w:w="2592" w:type="dxa"/>
            <w:shd w:val="clear" w:color="auto" w:fill="auto"/>
            <w:vAlign w:val="center"/>
          </w:tcPr>
          <w:p w14:paraId="4DB74CA0" w14:textId="77777777" w:rsidR="00BD3A1C" w:rsidRDefault="00C85CF5">
            <w:pPr>
              <w:pStyle w:val="TableContentsnoindent"/>
            </w:pPr>
            <w:bookmarkStart w:id="981" w:name="TBL-6-3-3"/>
            <w:bookmarkEnd w:id="981"/>
            <w:r>
              <w:t xml:space="preserve">-0.313 g </w:t>
            </w:r>
          </w:p>
        </w:tc>
        <w:tc>
          <w:tcPr>
            <w:tcW w:w="2597" w:type="dxa"/>
            <w:shd w:val="clear" w:color="auto" w:fill="auto"/>
            <w:vAlign w:val="center"/>
          </w:tcPr>
          <w:p w14:paraId="0C0384B9" w14:textId="77777777" w:rsidR="00BD3A1C" w:rsidRDefault="00C85CF5">
            <w:pPr>
              <w:pStyle w:val="TableContentsnoindent"/>
            </w:pPr>
            <w:bookmarkStart w:id="982" w:name="TBL-6-3-4"/>
            <w:bookmarkEnd w:id="982"/>
            <w:r>
              <w:t xml:space="preserve">0.0103 g </w:t>
            </w:r>
          </w:p>
        </w:tc>
        <w:tc>
          <w:tcPr>
            <w:tcW w:w="2756" w:type="dxa"/>
            <w:shd w:val="clear" w:color="auto" w:fill="auto"/>
            <w:vAlign w:val="center"/>
          </w:tcPr>
          <w:p w14:paraId="7E076493" w14:textId="77777777" w:rsidR="00BD3A1C" w:rsidRDefault="00C85CF5">
            <w:pPr>
              <w:pStyle w:val="TableContentsnoindent"/>
            </w:pPr>
            <w:r>
              <w:t xml:space="preserve">47.8% </w:t>
            </w:r>
          </w:p>
        </w:tc>
      </w:tr>
      <w:tr w:rsidR="00BD3A1C" w14:paraId="38C9B04F" w14:textId="77777777">
        <w:tc>
          <w:tcPr>
            <w:tcW w:w="2594" w:type="dxa"/>
            <w:shd w:val="clear" w:color="auto" w:fill="auto"/>
            <w:vAlign w:val="center"/>
          </w:tcPr>
          <w:p w14:paraId="2FDF2BBE" w14:textId="77777777" w:rsidR="00BD3A1C" w:rsidRDefault="00BD3A1C">
            <w:pPr>
              <w:pStyle w:val="HorizontalLine"/>
            </w:pPr>
          </w:p>
        </w:tc>
        <w:tc>
          <w:tcPr>
            <w:tcW w:w="2592" w:type="dxa"/>
            <w:shd w:val="clear" w:color="auto" w:fill="auto"/>
            <w:vAlign w:val="center"/>
          </w:tcPr>
          <w:p w14:paraId="1F9DE161" w14:textId="77777777" w:rsidR="00BD3A1C" w:rsidRDefault="00BD3A1C">
            <w:pPr>
              <w:pStyle w:val="HorizontalLine"/>
            </w:pPr>
          </w:p>
        </w:tc>
        <w:tc>
          <w:tcPr>
            <w:tcW w:w="2597" w:type="dxa"/>
            <w:shd w:val="clear" w:color="auto" w:fill="auto"/>
            <w:vAlign w:val="center"/>
          </w:tcPr>
          <w:p w14:paraId="06DC196A" w14:textId="77777777" w:rsidR="00BD3A1C" w:rsidRDefault="00BD3A1C">
            <w:pPr>
              <w:pStyle w:val="HorizontalLine"/>
            </w:pPr>
          </w:p>
        </w:tc>
        <w:tc>
          <w:tcPr>
            <w:tcW w:w="2756" w:type="dxa"/>
            <w:shd w:val="clear" w:color="auto" w:fill="auto"/>
            <w:vAlign w:val="center"/>
          </w:tcPr>
          <w:p w14:paraId="44C79C73" w14:textId="77777777" w:rsidR="00BD3A1C" w:rsidRDefault="00BD3A1C">
            <w:pPr>
              <w:pStyle w:val="HorizontalLine"/>
            </w:pPr>
          </w:p>
        </w:tc>
      </w:tr>
      <w:tr w:rsidR="00BD3A1C" w14:paraId="7D71DCE3" w14:textId="77777777">
        <w:tc>
          <w:tcPr>
            <w:tcW w:w="2594" w:type="dxa"/>
            <w:shd w:val="clear" w:color="auto" w:fill="auto"/>
            <w:vAlign w:val="center"/>
          </w:tcPr>
          <w:p w14:paraId="2C7D99F2" w14:textId="77777777" w:rsidR="00BD3A1C" w:rsidRDefault="00C85CF5">
            <w:pPr>
              <w:pStyle w:val="TableContentsnoindent"/>
            </w:pPr>
            <w:bookmarkStart w:id="983" w:name="TBL-6-4-2"/>
            <w:bookmarkEnd w:id="983"/>
            <w:r>
              <w:t xml:space="preserve">max </w:t>
            </w:r>
          </w:p>
        </w:tc>
        <w:tc>
          <w:tcPr>
            <w:tcW w:w="2592" w:type="dxa"/>
            <w:shd w:val="clear" w:color="auto" w:fill="auto"/>
            <w:vAlign w:val="center"/>
          </w:tcPr>
          <w:p w14:paraId="6987AB2F" w14:textId="77777777" w:rsidR="00BD3A1C" w:rsidRDefault="00C85CF5">
            <w:pPr>
              <w:pStyle w:val="TableContentsnoindent"/>
            </w:pPr>
            <w:bookmarkStart w:id="984" w:name="TBL-6-4-3"/>
            <w:bookmarkEnd w:id="984"/>
            <w:r>
              <w:t xml:space="preserve">0.355 g </w:t>
            </w:r>
          </w:p>
        </w:tc>
        <w:tc>
          <w:tcPr>
            <w:tcW w:w="2597" w:type="dxa"/>
            <w:shd w:val="clear" w:color="auto" w:fill="auto"/>
            <w:vAlign w:val="center"/>
          </w:tcPr>
          <w:p w14:paraId="14BF14DA" w14:textId="77777777" w:rsidR="00BD3A1C" w:rsidRDefault="00C85CF5">
            <w:pPr>
              <w:pStyle w:val="TableContentsnoindent"/>
            </w:pPr>
            <w:bookmarkStart w:id="985" w:name="TBL-6-4-4"/>
            <w:bookmarkEnd w:id="985"/>
            <w:r>
              <w:t xml:space="preserve">0.183 g </w:t>
            </w:r>
          </w:p>
        </w:tc>
        <w:tc>
          <w:tcPr>
            <w:tcW w:w="2756" w:type="dxa"/>
            <w:shd w:val="clear" w:color="auto" w:fill="auto"/>
            <w:vAlign w:val="center"/>
          </w:tcPr>
          <w:p w14:paraId="018F9C75" w14:textId="77777777" w:rsidR="00BD3A1C" w:rsidRDefault="00C85CF5">
            <w:pPr>
              <w:pStyle w:val="TableContentsnoindent"/>
            </w:pPr>
            <w:r>
              <w:t xml:space="preserve">62.3% </w:t>
            </w:r>
          </w:p>
        </w:tc>
      </w:tr>
      <w:tr w:rsidR="00BD3A1C" w14:paraId="2E8F9D73" w14:textId="77777777">
        <w:tc>
          <w:tcPr>
            <w:tcW w:w="2594" w:type="dxa"/>
            <w:shd w:val="clear" w:color="auto" w:fill="auto"/>
            <w:vAlign w:val="center"/>
          </w:tcPr>
          <w:p w14:paraId="1433ED00" w14:textId="77777777" w:rsidR="00BD3A1C" w:rsidRDefault="00BD3A1C">
            <w:pPr>
              <w:pStyle w:val="HorizontalLine"/>
            </w:pPr>
          </w:p>
        </w:tc>
        <w:tc>
          <w:tcPr>
            <w:tcW w:w="2592" w:type="dxa"/>
            <w:shd w:val="clear" w:color="auto" w:fill="auto"/>
            <w:vAlign w:val="center"/>
          </w:tcPr>
          <w:p w14:paraId="2717D3AC" w14:textId="77777777" w:rsidR="00BD3A1C" w:rsidRDefault="00BD3A1C">
            <w:pPr>
              <w:pStyle w:val="HorizontalLine"/>
            </w:pPr>
          </w:p>
        </w:tc>
        <w:tc>
          <w:tcPr>
            <w:tcW w:w="2597" w:type="dxa"/>
            <w:shd w:val="clear" w:color="auto" w:fill="auto"/>
            <w:vAlign w:val="center"/>
          </w:tcPr>
          <w:p w14:paraId="58202993" w14:textId="77777777" w:rsidR="00BD3A1C" w:rsidRDefault="00BD3A1C">
            <w:pPr>
              <w:pStyle w:val="HorizontalLine"/>
            </w:pPr>
          </w:p>
        </w:tc>
        <w:tc>
          <w:tcPr>
            <w:tcW w:w="2756" w:type="dxa"/>
            <w:shd w:val="clear" w:color="auto" w:fill="auto"/>
            <w:vAlign w:val="center"/>
          </w:tcPr>
          <w:p w14:paraId="64E7E02A" w14:textId="77777777" w:rsidR="00BD3A1C" w:rsidRDefault="00BD3A1C">
            <w:pPr>
              <w:pStyle w:val="HorizontalLine"/>
            </w:pPr>
          </w:p>
        </w:tc>
      </w:tr>
      <w:tr w:rsidR="00BD3A1C" w14:paraId="17C979BF" w14:textId="77777777">
        <w:tc>
          <w:tcPr>
            <w:tcW w:w="2594" w:type="dxa"/>
            <w:shd w:val="clear" w:color="auto" w:fill="auto"/>
            <w:vAlign w:val="center"/>
          </w:tcPr>
          <w:p w14:paraId="569817B9" w14:textId="77777777" w:rsidR="00BD3A1C" w:rsidRDefault="00C85CF5">
            <w:pPr>
              <w:pStyle w:val="TableContentsnoindent"/>
            </w:pPr>
            <w:bookmarkStart w:id="986" w:name="TBL-6-5-2"/>
            <w:bookmarkEnd w:id="986"/>
            <w:r>
              <w:t xml:space="preserve">SD </w:t>
            </w:r>
          </w:p>
        </w:tc>
        <w:tc>
          <w:tcPr>
            <w:tcW w:w="2592" w:type="dxa"/>
            <w:shd w:val="clear" w:color="auto" w:fill="auto"/>
            <w:vAlign w:val="center"/>
          </w:tcPr>
          <w:p w14:paraId="23D2F0F8" w14:textId="77777777" w:rsidR="00BD3A1C" w:rsidRDefault="00C85CF5">
            <w:pPr>
              <w:pStyle w:val="TableContentsnoindent"/>
            </w:pPr>
            <w:bookmarkStart w:id="987" w:name="TBL-6-5-3"/>
            <w:bookmarkEnd w:id="987"/>
            <w:r>
              <w:t xml:space="preserve">0.011 g </w:t>
            </w:r>
          </w:p>
        </w:tc>
        <w:tc>
          <w:tcPr>
            <w:tcW w:w="2597" w:type="dxa"/>
            <w:shd w:val="clear" w:color="auto" w:fill="auto"/>
            <w:vAlign w:val="center"/>
          </w:tcPr>
          <w:p w14:paraId="6E732EFC" w14:textId="77777777" w:rsidR="00BD3A1C" w:rsidRDefault="00C85CF5">
            <w:pPr>
              <w:pStyle w:val="TableContentsnoindent"/>
            </w:pPr>
            <w:bookmarkStart w:id="988" w:name="TBL-6-5-4"/>
            <w:bookmarkEnd w:id="988"/>
            <w:r>
              <w:t xml:space="preserve">0.002 g </w:t>
            </w:r>
          </w:p>
        </w:tc>
        <w:tc>
          <w:tcPr>
            <w:tcW w:w="2756" w:type="dxa"/>
            <w:shd w:val="clear" w:color="auto" w:fill="auto"/>
            <w:vAlign w:val="center"/>
          </w:tcPr>
          <w:p w14:paraId="53DE7208" w14:textId="77777777" w:rsidR="00BD3A1C" w:rsidRDefault="00C85CF5">
            <w:pPr>
              <w:pStyle w:val="TableContentsnoindent"/>
            </w:pPr>
            <w:r>
              <w:t xml:space="preserve">0.02% </w:t>
            </w:r>
          </w:p>
        </w:tc>
      </w:tr>
      <w:tr w:rsidR="00BD3A1C" w14:paraId="5ADF9C16" w14:textId="77777777">
        <w:tc>
          <w:tcPr>
            <w:tcW w:w="2594" w:type="dxa"/>
            <w:shd w:val="clear" w:color="auto" w:fill="auto"/>
            <w:vAlign w:val="center"/>
          </w:tcPr>
          <w:p w14:paraId="275049E3" w14:textId="77777777" w:rsidR="00BD3A1C" w:rsidRDefault="00BD3A1C">
            <w:pPr>
              <w:pStyle w:val="HorizontalLine"/>
            </w:pPr>
          </w:p>
        </w:tc>
        <w:tc>
          <w:tcPr>
            <w:tcW w:w="2592" w:type="dxa"/>
            <w:shd w:val="clear" w:color="auto" w:fill="auto"/>
            <w:vAlign w:val="center"/>
          </w:tcPr>
          <w:p w14:paraId="4E2F5777" w14:textId="77777777" w:rsidR="00BD3A1C" w:rsidRDefault="00BD3A1C">
            <w:pPr>
              <w:pStyle w:val="HorizontalLine"/>
            </w:pPr>
          </w:p>
        </w:tc>
        <w:tc>
          <w:tcPr>
            <w:tcW w:w="2597" w:type="dxa"/>
            <w:shd w:val="clear" w:color="auto" w:fill="auto"/>
            <w:vAlign w:val="center"/>
          </w:tcPr>
          <w:p w14:paraId="093B4D72" w14:textId="77777777" w:rsidR="00BD3A1C" w:rsidRDefault="00BD3A1C">
            <w:pPr>
              <w:pStyle w:val="HorizontalLine"/>
            </w:pPr>
          </w:p>
        </w:tc>
        <w:tc>
          <w:tcPr>
            <w:tcW w:w="2756" w:type="dxa"/>
            <w:shd w:val="clear" w:color="auto" w:fill="auto"/>
            <w:vAlign w:val="center"/>
          </w:tcPr>
          <w:p w14:paraId="4316C064" w14:textId="77777777" w:rsidR="00BD3A1C" w:rsidRDefault="00BD3A1C">
            <w:pPr>
              <w:pStyle w:val="HorizontalLine"/>
            </w:pPr>
            <w:bookmarkStart w:id="989" w:name="TBL-6-6-"/>
            <w:bookmarkStart w:id="990" w:name="TBL-6-6-1"/>
            <w:bookmarkEnd w:id="989"/>
            <w:bookmarkEnd w:id="990"/>
          </w:p>
        </w:tc>
      </w:tr>
      <w:tr w:rsidR="00BD3A1C" w14:paraId="17DA8276" w14:textId="77777777">
        <w:tc>
          <w:tcPr>
            <w:tcW w:w="2594" w:type="dxa"/>
            <w:shd w:val="clear" w:color="auto" w:fill="auto"/>
            <w:vAlign w:val="center"/>
          </w:tcPr>
          <w:p w14:paraId="4F73D713" w14:textId="77777777" w:rsidR="00BD3A1C" w:rsidRDefault="00BD3A1C">
            <w:pPr>
              <w:pStyle w:val="TableContents"/>
              <w:rPr>
                <w:sz w:val="4"/>
                <w:szCs w:val="4"/>
              </w:rPr>
            </w:pPr>
          </w:p>
        </w:tc>
        <w:tc>
          <w:tcPr>
            <w:tcW w:w="7945" w:type="dxa"/>
            <w:gridSpan w:val="3"/>
            <w:shd w:val="clear" w:color="auto" w:fill="auto"/>
          </w:tcPr>
          <w:p w14:paraId="2A0EE100" w14:textId="77777777" w:rsidR="00BD3A1C" w:rsidRDefault="00BD3A1C">
            <w:pPr>
              <w:pStyle w:val="TableContents"/>
              <w:rPr>
                <w:sz w:val="4"/>
                <w:szCs w:val="4"/>
              </w:rPr>
            </w:pPr>
          </w:p>
        </w:tc>
      </w:tr>
    </w:tbl>
    <w:p w14:paraId="34CBAAF4" w14:textId="77777777" w:rsidR="00BD3A1C" w:rsidRDefault="00BD3A1C">
      <w:pPr>
        <w:pStyle w:val="TextBody"/>
        <w:spacing w:after="0"/>
      </w:pPr>
    </w:p>
    <w:p w14:paraId="046A346D" w14:textId="77777777" w:rsidR="00BD3A1C" w:rsidRDefault="00C85CF5">
      <w:pPr>
        <w:pStyle w:val="TextBody"/>
        <w:spacing w:after="0"/>
      </w:pPr>
      <w:r>
        <w:t>Table 5: Examples of variability in the dataset of 30 subjects.</w:t>
      </w:r>
    </w:p>
    <w:p w14:paraId="7969EEA5" w14:textId="77777777" w:rsidR="00BD3A1C" w:rsidRDefault="00C85CF5">
      <w:pPr>
        <w:pStyle w:val="TextBody"/>
        <w:spacing w:after="0"/>
      </w:pPr>
      <w:r>
        <w:t xml:space="preserve">  </w:t>
      </w:r>
    </w:p>
    <w:p w14:paraId="6FF520DB" w14:textId="77777777" w:rsidR="00BD3A1C" w:rsidRDefault="00BD3A1C">
      <w:pPr>
        <w:pStyle w:val="HorizontalLine"/>
      </w:pPr>
    </w:p>
    <w:p w14:paraId="29FA6793" w14:textId="77777777" w:rsidR="00BD3A1C" w:rsidRDefault="00C85CF5">
      <w:pPr>
        <w:pStyle w:val="TextBodyindent"/>
      </w:pPr>
      <w:r>
        <w:t xml:space="preserve">With such high variability, one should consider the statistical power/sample size of the analysis, which will nevertheless, still have to be better than the approaches in this project. Even if having an appropriately sized dataset with a reasonable chance of finding the underlying similarities between torso and ankle placed measurements, there are still issues present. For example, in approach </w:t>
      </w:r>
      <w:r>
        <w:rPr>
          <w:b/>
        </w:rPr>
        <w:t>E</w:t>
      </w:r>
      <w:r>
        <w:t xml:space="preserve">, one would need to estimate for how long would one have to measure infants PA to avoid interfering with the final results by extracting PA mainly during when infant is sleeping, if that is even possible. In approach </w:t>
      </w:r>
      <w:r>
        <w:rPr>
          <w:b/>
        </w:rPr>
        <w:t>D</w:t>
      </w:r>
      <w:r>
        <w:t xml:space="preserve">, a better method for assessing similarity is necessary, while it would also be necessary to consider the amount of similarity when the infant is not being moved by the caretaker. Here, it might be useful to examine, whether the two signals were more correlated within the apparent </w:t>
      </w:r>
      <w:r>
        <w:rPr>
          <w:i/>
        </w:rPr>
        <w:t xml:space="preserve">infant being moved </w:t>
      </w:r>
      <w:bookmarkStart w:id="991" w:name="x1-15002r45"/>
      <w:bookmarkEnd w:id="991"/>
      <w:r>
        <w:t xml:space="preserve">blocks, compared to the rest of the measurement. Unfortunately, for this project, this analysis is yet to be performed as the necessary time exceeds the one intended for this project. </w:t>
      </w:r>
    </w:p>
    <w:p w14:paraId="0664292E" w14:textId="77777777" w:rsidR="00BD3A1C" w:rsidRDefault="00C85CF5">
      <w:pPr>
        <w:pStyle w:val="Heading4"/>
      </w:pPr>
      <w:r>
        <w:t xml:space="preserve">II </w:t>
      </w:r>
      <w:bookmarkStart w:id="992" w:name="x1-160002"/>
      <w:bookmarkEnd w:id="992"/>
      <w:r>
        <w:t>Conclusions</w:t>
      </w:r>
    </w:p>
    <w:p w14:paraId="4B8C74B8" w14:textId="77777777" w:rsidR="00BD3A1C" w:rsidRDefault="00C85CF5">
      <w:pPr>
        <w:pStyle w:val="TextBodynoindent"/>
      </w:pPr>
      <w:r>
        <w:t xml:space="preserve">The torso and ankle placed measurements exhibit a substantial amount of similarity on a large scale, which implies contributing accelerations due to infant being moved by the caretaker. The overall presence of similarity and the amount of blocks with highly increased SD of the torso placed measurement, correspond to the previous reports regarding confounding accelerations due to infants </w:t>
      </w:r>
      <w:proofErr w:type="gramStart"/>
      <w:r>
        <w:t>caretaker[</w:t>
      </w:r>
      <w:proofErr w:type="gramEnd"/>
      <w:r>
        <w:t xml:space="preserve">1][5][6]. High variability present between the subjects and their characteristics is also observed as in previous reports. To enable a valid extraction of infants PA, the contributing accelerations need to be removed. Based on the approaches developed and explored in this project, one has to consider: </w:t>
      </w:r>
    </w:p>
    <w:p w14:paraId="66669AB9" w14:textId="77777777" w:rsidR="00BD3A1C" w:rsidRDefault="00C85CF5">
      <w:pPr>
        <w:pStyle w:val="TextBody"/>
        <w:numPr>
          <w:ilvl w:val="0"/>
          <w:numId w:val="3"/>
        </w:numPr>
        <w:tabs>
          <w:tab w:val="left" w:pos="0"/>
        </w:tabs>
        <w:spacing w:after="0"/>
      </w:pPr>
      <w:r>
        <w:t xml:space="preserve">There is a substantial amount of difference between the torso and ankle placed measurements on a local scale, therefor a good enough summary of the measurement has to be derived, </w:t>
      </w:r>
    </w:p>
    <w:p w14:paraId="094A89EC" w14:textId="77777777" w:rsidR="00BD3A1C" w:rsidRDefault="00C85CF5">
      <w:pPr>
        <w:pStyle w:val="TextBody"/>
        <w:numPr>
          <w:ilvl w:val="0"/>
          <w:numId w:val="3"/>
        </w:numPr>
        <w:tabs>
          <w:tab w:val="left" w:pos="0"/>
        </w:tabs>
        <w:spacing w:after="0"/>
      </w:pPr>
      <w:r>
        <w:t xml:space="preserve">The torso placed measurement is not necessary smaller </w:t>
      </w:r>
      <w:proofErr w:type="spellStart"/>
      <w:r>
        <w:t>then</w:t>
      </w:r>
      <w:proofErr w:type="spellEnd"/>
      <w:r>
        <w:t xml:space="preserve"> the ankle placed one, so any kind of subtracting might result in impaired further analysis, </w:t>
      </w:r>
    </w:p>
    <w:p w14:paraId="0B99C6A1" w14:textId="77777777" w:rsidR="00BD3A1C" w:rsidRDefault="00C85CF5">
      <w:pPr>
        <w:pStyle w:val="TextBody"/>
        <w:numPr>
          <w:ilvl w:val="0"/>
          <w:numId w:val="3"/>
        </w:numPr>
        <w:tabs>
          <w:tab w:val="left" w:pos="0"/>
        </w:tabs>
        <w:spacing w:after="0"/>
      </w:pPr>
      <w:r>
        <w:t xml:space="preserve">Extracting signal similarities could be a potentially good approach to correct contributing accelerations, </w:t>
      </w:r>
    </w:p>
    <w:p w14:paraId="2565C231" w14:textId="77777777" w:rsidR="00BD3A1C" w:rsidRDefault="00C85CF5">
      <w:pPr>
        <w:pStyle w:val="TextBody"/>
        <w:numPr>
          <w:ilvl w:val="0"/>
          <w:numId w:val="3"/>
        </w:numPr>
        <w:tabs>
          <w:tab w:val="left" w:pos="0"/>
        </w:tabs>
        <w:spacing w:after="0"/>
      </w:pPr>
      <w:r>
        <w:t xml:space="preserve">Removing all the apparent blocks of </w:t>
      </w:r>
      <w:r>
        <w:rPr>
          <w:i/>
        </w:rPr>
        <w:t xml:space="preserve">infant being moved </w:t>
      </w:r>
      <w:r>
        <w:t xml:space="preserve">might interfere with the   extraction of PA, </w:t>
      </w:r>
    </w:p>
    <w:p w14:paraId="4BD79204" w14:textId="77777777" w:rsidR="00BD3A1C" w:rsidRDefault="00C85CF5">
      <w:pPr>
        <w:pStyle w:val="TextBody"/>
        <w:numPr>
          <w:ilvl w:val="0"/>
          <w:numId w:val="3"/>
        </w:numPr>
        <w:tabs>
          <w:tab w:val="left" w:pos="0"/>
        </w:tabs>
        <w:spacing w:after="0"/>
      </w:pPr>
      <w:r>
        <w:t xml:space="preserve">With high overall variability, sample size must be considered </w:t>
      </w:r>
    </w:p>
    <w:p w14:paraId="2809707B" w14:textId="77777777" w:rsidR="00BD3A1C" w:rsidRDefault="00C85CF5">
      <w:pPr>
        <w:pStyle w:val="TextBody"/>
        <w:numPr>
          <w:ilvl w:val="0"/>
          <w:numId w:val="3"/>
        </w:numPr>
        <w:tabs>
          <w:tab w:val="left" w:pos="0"/>
        </w:tabs>
      </w:pPr>
      <w:r>
        <w:t>To obtain appropriate and valid means of validation.</w:t>
      </w:r>
    </w:p>
    <w:p w14:paraId="0D2CEE09" w14:textId="77777777" w:rsidR="00BD3A1C" w:rsidRDefault="00C85CF5">
      <w:pPr>
        <w:pStyle w:val="TextBodyindent"/>
      </w:pPr>
      <w:bookmarkStart w:id="993" w:name="Q1-1-48"/>
      <w:bookmarkEnd w:id="993"/>
      <w:r>
        <w:t xml:space="preserve">  </w:t>
      </w:r>
    </w:p>
    <w:p w14:paraId="0FB49076" w14:textId="77777777" w:rsidR="00BD3A1C" w:rsidRDefault="00C85CF5">
      <w:pPr>
        <w:pStyle w:val="Heading3"/>
      </w:pPr>
      <w:bookmarkStart w:id="994" w:name="x1-17000II"/>
      <w:bookmarkEnd w:id="994"/>
      <w:r>
        <w:lastRenderedPageBreak/>
        <w:t>References</w:t>
      </w:r>
    </w:p>
    <w:p w14:paraId="1D16B365" w14:textId="77777777" w:rsidR="00BD3A1C" w:rsidRDefault="00C85CF5">
      <w:pPr>
        <w:pStyle w:val="TextBodybibitem"/>
      </w:pPr>
      <w:r>
        <w:t>[1]    </w:t>
      </w:r>
      <w:bookmarkStart w:id="995" w:name="Xref1"/>
      <w:bookmarkEnd w:id="995"/>
      <w:proofErr w:type="spellStart"/>
      <w:r>
        <w:t>Worobey</w:t>
      </w:r>
      <w:proofErr w:type="spellEnd"/>
      <w:r>
        <w:t xml:space="preserve"> J, </w:t>
      </w:r>
      <w:proofErr w:type="spellStart"/>
      <w:r>
        <w:t>Vetrini</w:t>
      </w:r>
      <w:proofErr w:type="spellEnd"/>
      <w:r>
        <w:t xml:space="preserve"> NR, </w:t>
      </w:r>
      <w:proofErr w:type="spellStart"/>
      <w:r>
        <w:t>Rozo</w:t>
      </w:r>
      <w:proofErr w:type="spellEnd"/>
      <w:r>
        <w:t xml:space="preserve"> EM (2009) Mechanical measurement of infant activity: A cautionary note. </w:t>
      </w:r>
      <w:r>
        <w:rPr>
          <w:i/>
        </w:rPr>
        <w:t xml:space="preserve">Infant </w:t>
      </w:r>
      <w:proofErr w:type="spellStart"/>
      <w:r>
        <w:rPr>
          <w:i/>
        </w:rPr>
        <w:t>Behav</w:t>
      </w:r>
      <w:proofErr w:type="spellEnd"/>
      <w:r>
        <w:rPr>
          <w:i/>
        </w:rPr>
        <w:t xml:space="preserve"> Dev </w:t>
      </w:r>
      <w:r>
        <w:t xml:space="preserve">32(2):167-72. </w:t>
      </w:r>
    </w:p>
    <w:p w14:paraId="0AECE9D5" w14:textId="77777777" w:rsidR="00BD3A1C" w:rsidRDefault="00C85CF5">
      <w:pPr>
        <w:pStyle w:val="TextBodybibitem"/>
      </w:pPr>
      <w:r>
        <w:t>[2]    </w:t>
      </w:r>
      <w:bookmarkStart w:id="996" w:name="Xref2"/>
      <w:bookmarkEnd w:id="996"/>
      <w:r>
        <w:t xml:space="preserve">van </w:t>
      </w:r>
      <w:proofErr w:type="spellStart"/>
      <w:r>
        <w:t>Hees</w:t>
      </w:r>
      <w:proofErr w:type="spellEnd"/>
      <w:r>
        <w:t xml:space="preserve"> VT, </w:t>
      </w:r>
      <w:proofErr w:type="spellStart"/>
      <w:r>
        <w:t>Renstrom</w:t>
      </w:r>
      <w:proofErr w:type="spellEnd"/>
      <w:r>
        <w:t xml:space="preserve"> F, Wright A, </w:t>
      </w:r>
      <w:proofErr w:type="spellStart"/>
      <w:r>
        <w:t>Gradmark</w:t>
      </w:r>
      <w:proofErr w:type="spellEnd"/>
      <w:r>
        <w:t xml:space="preserve"> A, Catt M, et al (2011) Estimation of Daily Energy Expenditure in Pregnant and Non-Pregnant Women Using a Wrist-Worn Tri-Axial Accelerometer. </w:t>
      </w:r>
      <w:proofErr w:type="spellStart"/>
      <w:r>
        <w:t>PLoS</w:t>
      </w:r>
      <w:proofErr w:type="spellEnd"/>
      <w:r>
        <w:t xml:space="preserve"> ONE 6(7): e22922. </w:t>
      </w:r>
      <w:proofErr w:type="gramStart"/>
      <w:r>
        <w:t>doi:10.1371/journal.pone</w:t>
      </w:r>
      <w:proofErr w:type="gramEnd"/>
      <w:r>
        <w:t xml:space="preserve">.0022922 </w:t>
      </w:r>
    </w:p>
    <w:p w14:paraId="3DD35670" w14:textId="77777777" w:rsidR="00BD3A1C" w:rsidRDefault="00C85CF5">
      <w:pPr>
        <w:pStyle w:val="TextBodybibitem"/>
      </w:pPr>
      <w:r>
        <w:t>[3]    </w:t>
      </w:r>
      <w:bookmarkStart w:id="997" w:name="Xref3"/>
      <w:bookmarkEnd w:id="997"/>
      <w:r>
        <w:t xml:space="preserve">van </w:t>
      </w:r>
      <w:proofErr w:type="spellStart"/>
      <w:r>
        <w:t>Hees</w:t>
      </w:r>
      <w:proofErr w:type="spellEnd"/>
      <w:r>
        <w:t xml:space="preserve"> VT, </w:t>
      </w:r>
      <w:proofErr w:type="spellStart"/>
      <w:r>
        <w:t>Gorzelniak</w:t>
      </w:r>
      <w:proofErr w:type="spellEnd"/>
      <w:r>
        <w:t xml:space="preserve"> L, Dean Leon EC, Eder M, </w:t>
      </w:r>
      <w:proofErr w:type="spellStart"/>
      <w:r>
        <w:t>Pias</w:t>
      </w:r>
      <w:proofErr w:type="spellEnd"/>
      <w:r>
        <w:t xml:space="preserve"> M, et al. (2013) Separating Movement and Gravity Components in an Acceleration Signal and Implications for the Assessment of Human Daily Physical Activity. </w:t>
      </w:r>
      <w:proofErr w:type="spellStart"/>
      <w:r>
        <w:t>PLoS</w:t>
      </w:r>
      <w:proofErr w:type="spellEnd"/>
      <w:r>
        <w:t xml:space="preserve"> ONE 8(4): e61691. </w:t>
      </w:r>
      <w:proofErr w:type="gramStart"/>
      <w:r>
        <w:t>doi:10.1371/journal.pone</w:t>
      </w:r>
      <w:proofErr w:type="gramEnd"/>
      <w:r>
        <w:t xml:space="preserve">.0061691 </w:t>
      </w:r>
    </w:p>
    <w:p w14:paraId="6FA7DA28" w14:textId="77777777" w:rsidR="00BD3A1C" w:rsidRDefault="00C85CF5">
      <w:pPr>
        <w:pStyle w:val="TextBodybibitem"/>
      </w:pPr>
      <w:r>
        <w:t>[4]    </w:t>
      </w:r>
      <w:bookmarkStart w:id="998" w:name="Xref4"/>
      <w:bookmarkEnd w:id="998"/>
      <w:r>
        <w:t>P. H. C. </w:t>
      </w:r>
      <w:proofErr w:type="spellStart"/>
      <w:r>
        <w:t>Eilers</w:t>
      </w:r>
      <w:proofErr w:type="spellEnd"/>
      <w:r>
        <w:t xml:space="preserve"> (2003) A Perfect Smoother. </w:t>
      </w:r>
      <w:r>
        <w:rPr>
          <w:i/>
        </w:rPr>
        <w:t xml:space="preserve">Anal. Chem. </w:t>
      </w:r>
      <w:r>
        <w:t xml:space="preserve">2003, 75, 3631-3636 </w:t>
      </w:r>
    </w:p>
    <w:p w14:paraId="156917B6" w14:textId="77777777" w:rsidR="00BD3A1C" w:rsidRDefault="00C85CF5">
      <w:pPr>
        <w:pStyle w:val="TextBodybibitem"/>
      </w:pPr>
      <w:r>
        <w:t>[5]    </w:t>
      </w:r>
      <w:bookmarkStart w:id="999" w:name="Xref5"/>
      <w:bookmarkEnd w:id="999"/>
      <w:r>
        <w:t xml:space="preserve">Spencer C, Taylor R, Gray A, Dale K, Taylor B. (2012) Use of accelerometer to measure physical activity in 6 month old infants. </w:t>
      </w:r>
      <w:r>
        <w:rPr>
          <w:i/>
        </w:rPr>
        <w:t>Australia New Zealand</w:t>
      </w:r>
      <w:r>
        <w:t xml:space="preserve"> </w:t>
      </w:r>
      <w:r>
        <w:rPr>
          <w:i/>
        </w:rPr>
        <w:t xml:space="preserve">Obesity Society Conference </w:t>
      </w:r>
      <w:r>
        <w:t xml:space="preserve">(ANZOS) 2012: </w:t>
      </w:r>
      <w:r>
        <w:rPr>
          <w:i/>
        </w:rPr>
        <w:t>For our children’s children</w:t>
      </w:r>
      <w:r>
        <w:t xml:space="preserve">. Auckland, New Zealand. </w:t>
      </w:r>
    </w:p>
    <w:p w14:paraId="7BBF593C" w14:textId="77777777" w:rsidR="00BD3A1C" w:rsidRDefault="00C85CF5">
      <w:pPr>
        <w:pStyle w:val="TextBodybibitem"/>
      </w:pPr>
      <w:r>
        <w:t>[6]    </w:t>
      </w:r>
      <w:bookmarkStart w:id="1000" w:name="Xref6"/>
      <w:bookmarkEnd w:id="1000"/>
      <w:r>
        <w:t xml:space="preserve">Christine </w:t>
      </w:r>
      <w:proofErr w:type="spellStart"/>
      <w:r>
        <w:t>Moir</w:t>
      </w:r>
      <w:proofErr w:type="spellEnd"/>
      <w:r>
        <w:t xml:space="preserve"> (2014) Physical activity in infancy: assessment of an intervention to increase physical activity in infants.</w:t>
      </w:r>
      <w:r>
        <w:br/>
        <w:t xml:space="preserve">A thesis submitted for the degree of Doctor of Philosophy at the University of Otago, Dunedin, New Zealand </w:t>
      </w:r>
    </w:p>
    <w:p w14:paraId="76CF54DF" w14:textId="77777777" w:rsidR="00BD3A1C" w:rsidRDefault="00C85CF5">
      <w:pPr>
        <w:pStyle w:val="TextBody"/>
      </w:pPr>
      <w:r>
        <w:t xml:space="preserve">  </w:t>
      </w:r>
    </w:p>
    <w:p w14:paraId="0AF7D571" w14:textId="77777777" w:rsidR="00BD3A1C" w:rsidRDefault="00C85CF5">
      <w:pPr>
        <w:pStyle w:val="TextBodybibitem"/>
      </w:pPr>
      <w:r>
        <w:t>[7]    </w:t>
      </w:r>
      <w:bookmarkStart w:id="1001" w:name="Xref7"/>
      <w:bookmarkEnd w:id="1001"/>
      <w:r>
        <w:t xml:space="preserve">Zhang S, Murray P, </w:t>
      </w:r>
      <w:proofErr w:type="spellStart"/>
      <w:r>
        <w:t>Zillmer</w:t>
      </w:r>
      <w:proofErr w:type="spellEnd"/>
      <w:r>
        <w:t xml:space="preserve"> R, </w:t>
      </w:r>
      <w:proofErr w:type="spellStart"/>
      <w:r>
        <w:t>Eston</w:t>
      </w:r>
      <w:proofErr w:type="spellEnd"/>
      <w:r>
        <w:t xml:space="preserve"> RG, Catt M, Rowlands AV (2012) Activity classification using the GENEA: optimum sampling frequency and number of axes. </w:t>
      </w:r>
      <w:r>
        <w:rPr>
          <w:i/>
        </w:rPr>
        <w:t xml:space="preserve">Med </w:t>
      </w:r>
      <w:proofErr w:type="spellStart"/>
      <w:r>
        <w:rPr>
          <w:i/>
        </w:rPr>
        <w:t>Sci</w:t>
      </w:r>
      <w:proofErr w:type="spellEnd"/>
      <w:r>
        <w:rPr>
          <w:i/>
        </w:rPr>
        <w:t xml:space="preserve"> Sports Exerc.</w:t>
      </w:r>
      <w:r>
        <w:t xml:space="preserve">;44(11):2228-34. </w:t>
      </w:r>
      <w:proofErr w:type="spellStart"/>
      <w:r>
        <w:t>doi</w:t>
      </w:r>
      <w:proofErr w:type="spellEnd"/>
      <w:r>
        <w:t xml:space="preserve">: 10.1249/MSS.0b013e31825e19fd. </w:t>
      </w:r>
    </w:p>
    <w:p w14:paraId="60C40F37" w14:textId="77777777" w:rsidR="00BD3A1C" w:rsidRDefault="00C85CF5">
      <w:pPr>
        <w:pStyle w:val="TextBodybibitem"/>
      </w:pPr>
      <w:r>
        <w:t>[8]    </w:t>
      </w:r>
      <w:bookmarkStart w:id="1002" w:name="Xref8"/>
      <w:bookmarkEnd w:id="1002"/>
      <w:r>
        <w:t xml:space="preserve">Phan DH, Bonnet S, </w:t>
      </w:r>
      <w:proofErr w:type="spellStart"/>
      <w:r>
        <w:t>Guillemaud</w:t>
      </w:r>
      <w:proofErr w:type="spellEnd"/>
      <w:r>
        <w:t xml:space="preserve"> R, </w:t>
      </w:r>
      <w:proofErr w:type="spellStart"/>
      <w:r>
        <w:t>Castelli</w:t>
      </w:r>
      <w:proofErr w:type="spellEnd"/>
      <w:r>
        <w:t xml:space="preserve"> E, Pham </w:t>
      </w:r>
      <w:proofErr w:type="spellStart"/>
      <w:r>
        <w:t>Thi</w:t>
      </w:r>
      <w:proofErr w:type="spellEnd"/>
      <w:r>
        <w:t xml:space="preserve"> NY (2008) Estimation of respiratory waveform and heart rate using an accelerometer. </w:t>
      </w:r>
      <w:proofErr w:type="spellStart"/>
      <w:r>
        <w:t>Conf</w:t>
      </w:r>
      <w:proofErr w:type="spellEnd"/>
      <w:r>
        <w:t xml:space="preserve"> </w:t>
      </w:r>
      <w:proofErr w:type="spellStart"/>
      <w:r>
        <w:t>Proc</w:t>
      </w:r>
      <w:proofErr w:type="spellEnd"/>
      <w:r>
        <w:t xml:space="preserve"> IEEE </w:t>
      </w:r>
      <w:proofErr w:type="spellStart"/>
      <w:r>
        <w:t>Eng</w:t>
      </w:r>
      <w:proofErr w:type="spellEnd"/>
      <w:r>
        <w:t xml:space="preserve"> Med </w:t>
      </w:r>
      <w:proofErr w:type="spellStart"/>
      <w:r>
        <w:t>Biol</w:t>
      </w:r>
      <w:proofErr w:type="spellEnd"/>
      <w:r>
        <w:t xml:space="preserve"> </w:t>
      </w:r>
      <w:proofErr w:type="spellStart"/>
      <w:r>
        <w:t>Soc</w:t>
      </w:r>
      <w:proofErr w:type="spellEnd"/>
      <w:r>
        <w:t xml:space="preserve"> 2008: 4916-4919. </w:t>
      </w:r>
    </w:p>
    <w:p w14:paraId="5C888F8A" w14:textId="77777777" w:rsidR="00BD3A1C" w:rsidRDefault="00C85CF5">
      <w:pPr>
        <w:pStyle w:val="TextBodybibitem"/>
      </w:pPr>
      <w:r>
        <w:t>[9]    </w:t>
      </w:r>
      <w:bookmarkStart w:id="1003" w:name="Xref9"/>
      <w:bookmarkEnd w:id="1003"/>
      <w:r>
        <w:t xml:space="preserve">Di Lena P, </w:t>
      </w:r>
      <w:proofErr w:type="spellStart"/>
      <w:r>
        <w:t>Margara</w:t>
      </w:r>
      <w:proofErr w:type="spellEnd"/>
      <w:r>
        <w:t xml:space="preserve"> L (2010) Optimal global alignment of signals by maximization of Pearson correlation. </w:t>
      </w:r>
      <w:r>
        <w:rPr>
          <w:i/>
        </w:rPr>
        <w:t>Information Processing Letters 110 (2010)</w:t>
      </w:r>
      <w:r>
        <w:t xml:space="preserve">: 679-686 </w:t>
      </w:r>
    </w:p>
    <w:p w14:paraId="7DF783CF" w14:textId="77777777" w:rsidR="00BD3A1C" w:rsidRDefault="00C85CF5">
      <w:pPr>
        <w:pStyle w:val="TextBodybibitem"/>
      </w:pPr>
      <w:r>
        <w:t>[10]   </w:t>
      </w:r>
      <w:bookmarkStart w:id="1004" w:name="Xref10"/>
      <w:bookmarkEnd w:id="1004"/>
      <w:r>
        <w:t xml:space="preserve">https://en.wikipedia.org/wiki/Pearson_product-moment_correlation_coefficien- </w:t>
      </w:r>
      <w:proofErr w:type="spellStart"/>
      <w:r>
        <w:t>t#Using_a_permutation_test</w:t>
      </w:r>
      <w:proofErr w:type="spellEnd"/>
      <w:r>
        <w:t xml:space="preserve"> </w:t>
      </w:r>
    </w:p>
    <w:p w14:paraId="1B88A4DF" w14:textId="77777777" w:rsidR="00BD3A1C" w:rsidRDefault="00C85CF5">
      <w:pPr>
        <w:pStyle w:val="TextBodybibitem"/>
      </w:pPr>
      <w:r>
        <w:t>[11]   </w:t>
      </w:r>
      <w:bookmarkStart w:id="1005" w:name="Xref11"/>
      <w:bookmarkEnd w:id="1005"/>
      <w:proofErr w:type="spellStart"/>
      <w:r>
        <w:t>Perlin</w:t>
      </w:r>
      <w:proofErr w:type="spellEnd"/>
      <w:r>
        <w:t xml:space="preserve"> M, Bustamante DM (2014) A Robust Quantitative Comparison Criterion of Two Signals based on the </w:t>
      </w:r>
      <w:proofErr w:type="spellStart"/>
      <w:r>
        <w:t>Sobolev</w:t>
      </w:r>
      <w:proofErr w:type="spellEnd"/>
      <w:r>
        <w:t xml:space="preserve"> Norm of Their Difference.</w:t>
      </w:r>
      <w:r>
        <w:br/>
        <w:t>arXiv:1412.6977 [</w:t>
      </w:r>
      <w:proofErr w:type="spellStart"/>
      <w:r>
        <w:t>physics.flu-dyn</w:t>
      </w:r>
      <w:proofErr w:type="spellEnd"/>
      <w:r>
        <w:t xml:space="preserve">] </w:t>
      </w:r>
    </w:p>
    <w:p w14:paraId="6429BE79" w14:textId="77777777" w:rsidR="00BD3A1C" w:rsidRDefault="00C85CF5">
      <w:pPr>
        <w:pStyle w:val="TextBodybibitem"/>
      </w:pPr>
      <w:r>
        <w:t>[12]   </w:t>
      </w:r>
      <w:bookmarkStart w:id="1006" w:name="Xref12"/>
      <w:bookmarkEnd w:id="1006"/>
      <w:r>
        <w:t xml:space="preserve">R.E.A. van </w:t>
      </w:r>
      <w:proofErr w:type="spellStart"/>
      <w:r>
        <w:t>Emmerik</w:t>
      </w:r>
      <w:proofErr w:type="spellEnd"/>
      <w:r>
        <w:t xml:space="preserve">, S.W. </w:t>
      </w:r>
      <w:proofErr w:type="spellStart"/>
      <w:r>
        <w:t>Ducharme</w:t>
      </w:r>
      <w:proofErr w:type="spellEnd"/>
      <w:r>
        <w:t>, A.C. Amado, J. Hamill (2016) Comparing dynamical systems concepts and techniques for biomechanical analysis</w:t>
      </w:r>
      <w:r>
        <w:br/>
        <w:t xml:space="preserve">J Sport Health </w:t>
      </w:r>
      <w:proofErr w:type="spellStart"/>
      <w:r>
        <w:t>Sci</w:t>
      </w:r>
      <w:proofErr w:type="spellEnd"/>
      <w:r>
        <w:t xml:space="preserve">, 5 (2016), pp. 3-13 </w:t>
      </w:r>
    </w:p>
    <w:p w14:paraId="307D2264" w14:textId="77777777" w:rsidR="00BD3A1C" w:rsidRDefault="00C85CF5">
      <w:pPr>
        <w:pStyle w:val="TextBodybibitem"/>
      </w:pPr>
      <w:r>
        <w:t>[13]   </w:t>
      </w:r>
      <w:bookmarkStart w:id="1007" w:name="Xref13"/>
      <w:bookmarkEnd w:id="1007"/>
      <w:proofErr w:type="spellStart"/>
      <w:r>
        <w:t>Mudelsee</w:t>
      </w:r>
      <w:proofErr w:type="spellEnd"/>
      <w:r>
        <w:t xml:space="preserve"> M (2003) Estimating </w:t>
      </w:r>
      <w:proofErr w:type="spellStart"/>
      <w:r>
        <w:t>Pearsons</w:t>
      </w:r>
      <w:proofErr w:type="spellEnd"/>
      <w:r>
        <w:t xml:space="preserve"> Correlation Coefficient With Bootstrap Confidence Interval From Serially Dependent Time Series</w:t>
      </w:r>
      <w:r>
        <w:br/>
        <w:t xml:space="preserve">Mathematical Geology, Vol. 35, No. 6 </w:t>
      </w:r>
    </w:p>
    <w:p w14:paraId="4B9D2886" w14:textId="77777777" w:rsidR="00BD3A1C" w:rsidRDefault="00C85CF5">
      <w:pPr>
        <w:pStyle w:val="TextBody"/>
      </w:pPr>
      <w:r>
        <w:t xml:space="preserve">  </w:t>
      </w:r>
    </w:p>
    <w:p w14:paraId="6728807B" w14:textId="77777777" w:rsidR="00BD3A1C" w:rsidRDefault="00C85CF5">
      <w:pPr>
        <w:pStyle w:val="TextBodybibitem"/>
      </w:pPr>
      <w:r w:rsidRPr="00447012">
        <w:rPr>
          <w:lang w:val="sv-SE"/>
        </w:rPr>
        <w:t>[14]   </w:t>
      </w:r>
      <w:bookmarkStart w:id="1008" w:name="Xref14"/>
      <w:bookmarkEnd w:id="1008"/>
      <w:r w:rsidRPr="00447012">
        <w:rPr>
          <w:lang w:val="sv-SE"/>
        </w:rPr>
        <w:t xml:space="preserve">Angela C. Estampador </w:t>
      </w:r>
      <w:r w:rsidRPr="00447012">
        <w:rPr>
          <w:i/>
          <w:lang w:val="sv-SE"/>
        </w:rPr>
        <w:t xml:space="preserve">et al. </w:t>
      </w:r>
      <w:r>
        <w:t xml:space="preserve">(2014), Infant Body Composition and </w:t>
      </w:r>
      <w:proofErr w:type="spellStart"/>
      <w:r>
        <w:t>Adipokine</w:t>
      </w:r>
      <w:proofErr w:type="spellEnd"/>
      <w:r>
        <w:t xml:space="preserve"> Concentrations in </w:t>
      </w:r>
      <w:r>
        <w:lastRenderedPageBreak/>
        <w:t xml:space="preserve">Relation to Maternal Gestational Weight Gain, </w:t>
      </w:r>
      <w:r>
        <w:rPr>
          <w:i/>
        </w:rPr>
        <w:t>Diabetes Care,</w:t>
      </w:r>
      <w:r>
        <w:t xml:space="preserve"> </w:t>
      </w:r>
      <w:r>
        <w:rPr>
          <w:i/>
        </w:rPr>
        <w:t>Volume 37</w:t>
      </w:r>
      <w:r>
        <w:t xml:space="preserve"> </w:t>
      </w:r>
    </w:p>
    <w:p w14:paraId="17D5ECCA" w14:textId="77777777" w:rsidR="00BD3A1C" w:rsidRDefault="00C85CF5">
      <w:pPr>
        <w:pStyle w:val="TextBodybibitem"/>
      </w:pPr>
      <w:r>
        <w:t>[15]   </w:t>
      </w:r>
      <w:bookmarkStart w:id="1009" w:name="Xref15"/>
      <w:bookmarkEnd w:id="1009"/>
      <w:r>
        <w:t xml:space="preserve">Angela C Estampador, Paul W Franks (2014), Genetic and epigenetic catalysts in early-life programming of adult </w:t>
      </w:r>
      <w:proofErr w:type="spellStart"/>
      <w:r>
        <w:t>cardiometabolic</w:t>
      </w:r>
      <w:proofErr w:type="spellEnd"/>
      <w:r>
        <w:t xml:space="preserve"> disorders, </w:t>
      </w:r>
      <w:proofErr w:type="spellStart"/>
      <w:r>
        <w:t>Dovepress</w:t>
      </w:r>
      <w:proofErr w:type="spellEnd"/>
      <w:r>
        <w:t xml:space="preserve">: </w:t>
      </w:r>
      <w:r>
        <w:br/>
        <w:t xml:space="preserve">http://dx.doi.org/10.2147/DMSO.S51433 </w:t>
      </w:r>
    </w:p>
    <w:p w14:paraId="04E9CFC3" w14:textId="77777777" w:rsidR="00BD3A1C" w:rsidRDefault="00C85CF5">
      <w:pPr>
        <w:pStyle w:val="TextBodybibitem"/>
      </w:pPr>
      <w:r>
        <w:t>[16]   </w:t>
      </w:r>
      <w:bookmarkStart w:id="1010" w:name="Xref16"/>
      <w:bookmarkEnd w:id="1010"/>
      <w:r>
        <w:t xml:space="preserve">Jeremy Pomeroy, Frida </w:t>
      </w:r>
      <w:proofErr w:type="spellStart"/>
      <w:r>
        <w:t>Renstrom</w:t>
      </w:r>
      <w:proofErr w:type="spellEnd"/>
      <w:r>
        <w:t xml:space="preserve">, Paul W Franks </w:t>
      </w:r>
      <w:r>
        <w:rPr>
          <w:i/>
        </w:rPr>
        <w:t>et al.</w:t>
      </w:r>
      <w:r>
        <w:t xml:space="preserve">, (2013) Maternal Physical Activity and Insulin Action in Pregnancy and Their Relationships </w:t>
      </w:r>
      <w:proofErr w:type="gramStart"/>
      <w:r>
        <w:t>With</w:t>
      </w:r>
      <w:proofErr w:type="gramEnd"/>
      <w:r>
        <w:t xml:space="preserve"> Infant Body Composition, Diabetes Care 36:267-269, DOI: 10.2337/dc12-0885</w:t>
      </w:r>
    </w:p>
    <w:p w14:paraId="18D41F2B" w14:textId="77777777" w:rsidR="00BD3A1C" w:rsidRDefault="00C85CF5">
      <w:pPr>
        <w:pStyle w:val="TextBodyindent"/>
      </w:pPr>
      <w:r>
        <w:rPr>
          <w:b/>
        </w:rPr>
        <w:t xml:space="preserve">Supplements </w:t>
      </w:r>
      <w:r>
        <w:br/>
      </w:r>
      <w:r>
        <w:br/>
        <w:t xml:space="preserve">Example of a diary kept by the </w:t>
      </w:r>
      <w:proofErr w:type="spellStart"/>
      <w:r>
        <w:t>infants</w:t>
      </w:r>
      <w:proofErr w:type="spellEnd"/>
      <w:r>
        <w:t xml:space="preserve"> mother.   </w:t>
      </w:r>
    </w:p>
    <w:p w14:paraId="1CBC785C" w14:textId="77777777" w:rsidR="00BD3A1C" w:rsidRDefault="00C85CF5">
      <w:pPr>
        <w:pStyle w:val="TextBodyindent"/>
      </w:pPr>
      <w:r>
        <w:t xml:space="preserve">  </w:t>
      </w:r>
    </w:p>
    <w:sectPr w:rsidR="00BD3A1C">
      <w:pgSz w:w="12240" w:h="15840"/>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d-frm" w:date="2016-10-31T17:53:00Z" w:initials="m">
    <w:p w14:paraId="64616434" w14:textId="77777777" w:rsidR="00C372EF" w:rsidRDefault="00C372EF">
      <w:pPr>
        <w:pStyle w:val="CommentText"/>
      </w:pPr>
      <w:r>
        <w:rPr>
          <w:rStyle w:val="CommentReference"/>
        </w:rPr>
        <w:annotationRef/>
      </w:r>
      <w:r>
        <w:t xml:space="preserve">Not sure if you have received any formal requirements for the layout of the report, but think you should include a table of content. </w:t>
      </w:r>
    </w:p>
  </w:comment>
  <w:comment w:id="3" w:author="med-frm" w:date="2016-10-31T17:58:00Z" w:initials="m">
    <w:p w14:paraId="074E02C6" w14:textId="77777777" w:rsidR="00C372EF" w:rsidRDefault="00C372EF">
      <w:pPr>
        <w:pStyle w:val="CommentText"/>
      </w:pPr>
      <w:r>
        <w:rPr>
          <w:rStyle w:val="CommentReference"/>
        </w:rPr>
        <w:annotationRef/>
      </w:r>
      <w:r>
        <w:t>Ten and less are written out in text.</w:t>
      </w:r>
    </w:p>
  </w:comment>
  <w:comment w:id="9" w:author="med-frm" w:date="2016-10-31T18:00:00Z" w:initials="m">
    <w:p w14:paraId="56CD1E46" w14:textId="77777777" w:rsidR="00C372EF" w:rsidRDefault="00C372EF">
      <w:pPr>
        <w:pStyle w:val="CommentText"/>
      </w:pPr>
      <w:r>
        <w:rPr>
          <w:rStyle w:val="CommentReference"/>
        </w:rPr>
        <w:annotationRef/>
      </w:r>
      <w:r>
        <w:t xml:space="preserve">In the abstract you want to keep it short and to the point. </w:t>
      </w:r>
      <w:r>
        <w:sym w:font="Wingdings" w:char="F04A"/>
      </w:r>
    </w:p>
  </w:comment>
  <w:comment w:id="23" w:author="med-frm" w:date="2016-11-14T20:16:00Z" w:initials="m">
    <w:p w14:paraId="519C18CD" w14:textId="76400421" w:rsidR="00C372EF" w:rsidRDefault="00C372EF">
      <w:pPr>
        <w:pStyle w:val="CommentText"/>
      </w:pPr>
      <w:r>
        <w:rPr>
          <w:rStyle w:val="CommentReference"/>
        </w:rPr>
        <w:annotationRef/>
      </w:r>
      <w:r>
        <w:t xml:space="preserve">If you use Introduction, Methods, Results and Discussion and the big sections, there is no need to number these. Can also be a bit confusing as you use I and II several times, both for headings and subheading. Better to play with font, using all capital for section headings, and not for sub-headings, or Italic. That way it becomes very easy for the reader to see what is what. </w:t>
      </w:r>
    </w:p>
  </w:comment>
  <w:comment w:id="33" w:author="med-frm" w:date="2016-10-31T18:01:00Z" w:initials="m">
    <w:p w14:paraId="160F540D" w14:textId="77777777" w:rsidR="00C372EF" w:rsidRDefault="00C372EF">
      <w:pPr>
        <w:pStyle w:val="CommentText"/>
      </w:pPr>
      <w:r>
        <w:rPr>
          <w:rStyle w:val="CommentReference"/>
        </w:rPr>
        <w:annotationRef/>
      </w:r>
      <w:r>
        <w:t>Need a space between the word and parenthesis (throughout the report)</w:t>
      </w:r>
    </w:p>
  </w:comment>
  <w:comment w:id="38" w:author="med-frm" w:date="2016-11-14T15:04:00Z" w:initials="m">
    <w:p w14:paraId="00D5232D" w14:textId="77777777" w:rsidR="00C372EF" w:rsidRDefault="00C372EF">
      <w:pPr>
        <w:pStyle w:val="CommentText"/>
      </w:pPr>
      <w:r>
        <w:rPr>
          <w:rStyle w:val="CommentReference"/>
        </w:rPr>
        <w:annotationRef/>
      </w:r>
      <w:r>
        <w:t>When plural = infants</w:t>
      </w:r>
    </w:p>
    <w:p w14:paraId="39B3E0DD" w14:textId="112888B6" w:rsidR="00C372EF" w:rsidRDefault="00C372EF">
      <w:pPr>
        <w:pStyle w:val="CommentText"/>
      </w:pPr>
      <w:r>
        <w:t xml:space="preserve">When something that belong to the infants = infants’ PA, or the infant’s PA. This needs to be corrected throughout the report. One way to avoid this is to keep a more general style when writing (most often used in papers), e.g. “including infant and maternal PA” </w:t>
      </w:r>
    </w:p>
  </w:comment>
  <w:comment w:id="43" w:author="med-frm" w:date="2016-11-14T15:07:00Z" w:initials="m">
    <w:p w14:paraId="5C6205CF" w14:textId="6E1F76FF" w:rsidR="00C372EF" w:rsidRDefault="00C372EF">
      <w:pPr>
        <w:pStyle w:val="CommentText"/>
      </w:pPr>
      <w:r>
        <w:rPr>
          <w:rStyle w:val="CommentReference"/>
        </w:rPr>
        <w:annotationRef/>
      </w:r>
      <w:r>
        <w:t xml:space="preserve">Probably should include more info here, e.g. that it records acceleration on three axes. </w:t>
      </w:r>
    </w:p>
  </w:comment>
  <w:comment w:id="44" w:author="med-frm" w:date="2016-11-14T15:09:00Z" w:initials="m">
    <w:p w14:paraId="4824F54B" w14:textId="588B7BD5" w:rsidR="00C372EF" w:rsidRDefault="00C372EF" w:rsidP="00104460">
      <w:pPr>
        <w:pStyle w:val="CommentText"/>
      </w:pPr>
      <w:r>
        <w:rPr>
          <w:rStyle w:val="CommentReference"/>
        </w:rPr>
        <w:annotationRef/>
      </w:r>
      <w:r>
        <w:t>This type of information (as for the sentence above) is more suited in the methods section, for the introduction it is a bit too detailed. With the introduction you just want to describe the context in which your work is done. Why and in whom.</w:t>
      </w:r>
    </w:p>
    <w:p w14:paraId="7A1A92B6" w14:textId="687B4561" w:rsidR="00C372EF" w:rsidRDefault="00C372EF" w:rsidP="00104460">
      <w:pPr>
        <w:pStyle w:val="CommentText"/>
      </w:pPr>
    </w:p>
    <w:p w14:paraId="5C217E6A" w14:textId="640E08E7" w:rsidR="00C372EF" w:rsidRDefault="00C372EF" w:rsidP="00104460">
      <w:pPr>
        <w:pStyle w:val="CommentText"/>
      </w:pPr>
      <w:r>
        <w:t>You should also point out that the diaries are (at least) partially kept during the same time as they wear the GENEA.</w:t>
      </w:r>
    </w:p>
  </w:comment>
  <w:comment w:id="47" w:author="med-frm" w:date="2016-11-14T15:10:00Z" w:initials="m">
    <w:p w14:paraId="763C3D40" w14:textId="46D0EFC7" w:rsidR="00C372EF" w:rsidRDefault="00C372EF">
      <w:pPr>
        <w:pStyle w:val="CommentText"/>
      </w:pPr>
      <w:r>
        <w:rPr>
          <w:rStyle w:val="CommentReference"/>
        </w:rPr>
        <w:annotationRef/>
      </w:r>
      <w:r>
        <w:t>Then you should refer to the exact table(s). And for the supplements (if many) you should include a separate table of context to make it easier for the reader to find the information they are looking for.</w:t>
      </w:r>
    </w:p>
  </w:comment>
  <w:comment w:id="48" w:author="med-frm" w:date="2016-11-14T15:23:00Z" w:initials="m">
    <w:p w14:paraId="4267F320" w14:textId="43822AF2" w:rsidR="00C372EF" w:rsidRDefault="00C372EF">
      <w:pPr>
        <w:pStyle w:val="CommentText"/>
      </w:pPr>
      <w:r>
        <w:rPr>
          <w:rStyle w:val="CommentReference"/>
        </w:rPr>
        <w:annotationRef/>
      </w:r>
      <w:r>
        <w:t xml:space="preserve">When you have a new paragraph you should either include a blank row, or use … whatever it is called: when the sentence starts longer to the right on the row… Check how it looks like in publications. </w:t>
      </w:r>
      <w:r>
        <w:sym w:font="Wingdings" w:char="F04A"/>
      </w:r>
      <w:r>
        <w:t xml:space="preserve"> With either approach mentioned, the text </w:t>
      </w:r>
      <w:proofErr w:type="gramStart"/>
      <w:r>
        <w:t>get</w:t>
      </w:r>
      <w:proofErr w:type="gramEnd"/>
      <w:r>
        <w:t xml:space="preserve"> a bit more airy, and not so dense for the reader.</w:t>
      </w:r>
    </w:p>
  </w:comment>
  <w:comment w:id="52" w:author="med-frm" w:date="2016-11-14T15:18:00Z" w:initials="m">
    <w:p w14:paraId="11A4CD1D" w14:textId="45610FDC" w:rsidR="00C372EF" w:rsidRDefault="00C372EF">
      <w:pPr>
        <w:pStyle w:val="CommentText"/>
      </w:pPr>
      <w:r>
        <w:rPr>
          <w:rStyle w:val="CommentReference"/>
        </w:rPr>
        <w:annotationRef/>
      </w:r>
      <w:r>
        <w:t xml:space="preserve">When you write you should always try to make sure that each sentence can stand on its own. Here ‘such contributions’ isn’t clear, and you have to read the previous sentence to understand. </w:t>
      </w:r>
    </w:p>
  </w:comment>
  <w:comment w:id="84" w:author="med-frm" w:date="2016-11-14T15:34:00Z" w:initials="m">
    <w:p w14:paraId="72A778F1" w14:textId="6F91EE41" w:rsidR="00C372EF" w:rsidRDefault="00C372EF">
      <w:pPr>
        <w:pStyle w:val="CommentText"/>
      </w:pPr>
      <w:r>
        <w:rPr>
          <w:rStyle w:val="CommentReference"/>
        </w:rPr>
        <w:annotationRef/>
      </w:r>
      <w:r>
        <w:t xml:space="preserve">When you describe the different steps to set up the data, it might be easier to follow if </w:t>
      </w:r>
      <w:proofErr w:type="spellStart"/>
      <w:r>
        <w:t>you</w:t>
      </w:r>
      <w:proofErr w:type="spellEnd"/>
      <w:r>
        <w:t xml:space="preserve"> number then. Example: Preparation and preprocessing of the raw tri-axial accelerometer data included X steps. 1) </w:t>
      </w:r>
      <w:proofErr w:type="spellStart"/>
      <w:r>
        <w:t>sdklfsl</w:t>
      </w:r>
      <w:proofErr w:type="spellEnd"/>
      <w:r>
        <w:t xml:space="preserve"> </w:t>
      </w:r>
      <w:proofErr w:type="spellStart"/>
      <w:r>
        <w:t>kfslj</w:t>
      </w:r>
      <w:proofErr w:type="spellEnd"/>
      <w:r>
        <w:t xml:space="preserve"> </w:t>
      </w:r>
      <w:proofErr w:type="spellStart"/>
      <w:r>
        <w:t>fklk</w:t>
      </w:r>
      <w:proofErr w:type="spellEnd"/>
      <w:r>
        <w:t xml:space="preserve">, 2) </w:t>
      </w:r>
      <w:proofErr w:type="spellStart"/>
      <w:r>
        <w:t>sldkf</w:t>
      </w:r>
      <w:proofErr w:type="spellEnd"/>
      <w:r>
        <w:t xml:space="preserve"> </w:t>
      </w:r>
      <w:proofErr w:type="spellStart"/>
      <w:r>
        <w:t>ldfskl</w:t>
      </w:r>
      <w:proofErr w:type="spellEnd"/>
      <w:r>
        <w:t xml:space="preserve"> </w:t>
      </w:r>
      <w:proofErr w:type="spellStart"/>
      <w:proofErr w:type="gramStart"/>
      <w:r>
        <w:t>sldfj</w:t>
      </w:r>
      <w:proofErr w:type="spellEnd"/>
      <w:r>
        <w:t xml:space="preserve">  This</w:t>
      </w:r>
      <w:proofErr w:type="gramEnd"/>
      <w:r>
        <w:t xml:space="preserve"> way the text get more structured and it is easier for the reader to follow. This section also doesn’t really belong in the </w:t>
      </w:r>
      <w:proofErr w:type="gramStart"/>
      <w:r>
        <w:t>introduction,</w:t>
      </w:r>
      <w:proofErr w:type="gramEnd"/>
      <w:r>
        <w:t xml:space="preserve"> this is part of the method section.</w:t>
      </w:r>
    </w:p>
  </w:comment>
  <w:comment w:id="86" w:author="med-frm" w:date="2016-11-14T15:27:00Z" w:initials="m">
    <w:p w14:paraId="5D472F67" w14:textId="1A099F5F" w:rsidR="00C372EF" w:rsidRDefault="00C372EF">
      <w:pPr>
        <w:pStyle w:val="CommentText"/>
      </w:pPr>
      <w:r>
        <w:rPr>
          <w:rStyle w:val="CommentReference"/>
        </w:rPr>
        <w:annotationRef/>
      </w:r>
      <w:r>
        <w:t xml:space="preserve">Data is plural. </w:t>
      </w:r>
      <w:r>
        <w:sym w:font="Wingdings" w:char="F04A"/>
      </w:r>
    </w:p>
  </w:comment>
  <w:comment w:id="115" w:author="med-frm" w:date="2016-11-14T15:36:00Z" w:initials="m">
    <w:p w14:paraId="1C4C2F4F" w14:textId="268B9A8B" w:rsidR="00C372EF" w:rsidRDefault="00C372EF">
      <w:pPr>
        <w:pStyle w:val="CommentText"/>
      </w:pPr>
      <w:r>
        <w:rPr>
          <w:rStyle w:val="CommentReference"/>
        </w:rPr>
        <w:annotationRef/>
      </w:r>
      <w:r>
        <w:t xml:space="preserve">… and this belongs to the discussion. </w:t>
      </w:r>
    </w:p>
  </w:comment>
  <w:comment w:id="116" w:author="med-frm" w:date="2016-11-14T15:38:00Z" w:initials="m">
    <w:p w14:paraId="70360666" w14:textId="6ED0CA04" w:rsidR="00C372EF" w:rsidRDefault="00C372EF">
      <w:pPr>
        <w:pStyle w:val="CommentText"/>
      </w:pPr>
      <w:r>
        <w:rPr>
          <w:rStyle w:val="CommentReference"/>
        </w:rPr>
        <w:annotationRef/>
      </w:r>
      <w:r>
        <w:t>A lot of the content in the introduction belong in the methods, results or discussion, and are more or less things that you describe in these sections as well. That is, feels like the introduction is more of a summary of the project rather than just giving and introduction to the work you have done. I think you would be able to write the information needed for the introduction on half to 2/3 of a page.</w:t>
      </w:r>
    </w:p>
  </w:comment>
  <w:comment w:id="156" w:author="med-frm" w:date="2016-11-14T15:50:00Z" w:initials="m">
    <w:p w14:paraId="5E293ED8" w14:textId="3E1F5DD4" w:rsidR="00C372EF" w:rsidRDefault="00C372EF">
      <w:pPr>
        <w:pStyle w:val="CommentText"/>
      </w:pPr>
      <w:r>
        <w:rPr>
          <w:rStyle w:val="CommentReference"/>
        </w:rPr>
        <w:annotationRef/>
      </w:r>
      <w:r>
        <w:t>Not the same thing as the ‘participant-specific study id’?</w:t>
      </w:r>
    </w:p>
  </w:comment>
  <w:comment w:id="192" w:author="med-frm" w:date="2016-11-14T15:58:00Z" w:initials="m">
    <w:p w14:paraId="69684FE6" w14:textId="12D686C5" w:rsidR="00C372EF" w:rsidRDefault="00C372EF">
      <w:pPr>
        <w:pStyle w:val="CommentText"/>
      </w:pPr>
      <w:r>
        <w:rPr>
          <w:rStyle w:val="CommentReference"/>
        </w:rPr>
        <w:annotationRef/>
      </w:r>
      <w:r>
        <w:t>Is this relevant to report?</w:t>
      </w:r>
    </w:p>
  </w:comment>
  <w:comment w:id="218" w:author="med-frm" w:date="2016-11-14T20:23:00Z" w:initials="m">
    <w:p w14:paraId="77D02A38" w14:textId="68FF7441" w:rsidR="00C372EF" w:rsidRDefault="00C372EF">
      <w:pPr>
        <w:pStyle w:val="CommentText"/>
      </w:pPr>
      <w:r>
        <w:rPr>
          <w:rStyle w:val="CommentReference"/>
        </w:rPr>
        <w:annotationRef/>
      </w:r>
      <w:r>
        <w:t>Defined how?</w:t>
      </w:r>
    </w:p>
  </w:comment>
  <w:comment w:id="225" w:author="med-frm" w:date="2016-11-14T20:24:00Z" w:initials="m">
    <w:p w14:paraId="19D916AB" w14:textId="48E806E3" w:rsidR="00C372EF" w:rsidRDefault="00C372EF">
      <w:pPr>
        <w:pStyle w:val="CommentText"/>
      </w:pPr>
      <w:r>
        <w:rPr>
          <w:rStyle w:val="CommentReference"/>
        </w:rPr>
        <w:annotationRef/>
      </w:r>
      <w:r>
        <w:t xml:space="preserve">It is still shown, the results are still out there, thus this tempus. </w:t>
      </w:r>
    </w:p>
  </w:comment>
  <w:comment w:id="248" w:author="med-frm" w:date="2016-11-14T20:29:00Z" w:initials="m">
    <w:p w14:paraId="6F903641" w14:textId="5CD7E857" w:rsidR="00C372EF" w:rsidRDefault="00C372EF">
      <w:pPr>
        <w:pStyle w:val="CommentText"/>
      </w:pPr>
      <w:r>
        <w:rPr>
          <w:rStyle w:val="CommentReference"/>
        </w:rPr>
        <w:annotationRef/>
      </w:r>
      <w:r>
        <w:t>Not entirely clear what you mean here. Are some variables from the raw accelerometer output left (without QC) for later processing, or is this something else?</w:t>
      </w:r>
    </w:p>
  </w:comment>
  <w:comment w:id="254" w:author="med-frm" w:date="2016-11-14T20:31:00Z" w:initials="m">
    <w:p w14:paraId="5D118225" w14:textId="0BE522E6" w:rsidR="00C372EF" w:rsidRDefault="00C372EF">
      <w:pPr>
        <w:pStyle w:val="CommentText"/>
      </w:pPr>
      <w:r>
        <w:rPr>
          <w:rStyle w:val="CommentReference"/>
        </w:rPr>
        <w:annotationRef/>
      </w:r>
      <w:r>
        <w:t xml:space="preserve">Should this also be in </w:t>
      </w:r>
      <w:r w:rsidRPr="0039122A">
        <w:rPr>
          <w:i/>
        </w:rPr>
        <w:t>Italic</w:t>
      </w:r>
      <w:r>
        <w:t>?</w:t>
      </w:r>
    </w:p>
  </w:comment>
  <w:comment w:id="255" w:author="med-frm" w:date="2016-11-14T20:31:00Z" w:initials="m">
    <w:p w14:paraId="70788ACD" w14:textId="5DEBFB33" w:rsidR="00C372EF" w:rsidRDefault="00C372EF">
      <w:pPr>
        <w:pStyle w:val="CommentText"/>
      </w:pPr>
      <w:r>
        <w:rPr>
          <w:rStyle w:val="CommentReference"/>
        </w:rPr>
        <w:annotationRef/>
      </w:r>
      <w:r>
        <w:t xml:space="preserve">The meaning of this is unclear. </w:t>
      </w:r>
    </w:p>
  </w:comment>
  <w:comment w:id="263" w:author="med-frm" w:date="2016-11-14T20:33:00Z" w:initials="m">
    <w:p w14:paraId="4ACADFE7" w14:textId="11971096" w:rsidR="00C372EF" w:rsidRDefault="00C372EF">
      <w:pPr>
        <w:pStyle w:val="CommentText"/>
      </w:pPr>
      <w:r>
        <w:rPr>
          <w:rStyle w:val="CommentReference"/>
        </w:rPr>
        <w:annotationRef/>
      </w:r>
      <w:r>
        <w:t xml:space="preserve">Not entirely sure I understand what you want to get across here. </w:t>
      </w:r>
      <w:r>
        <w:sym w:font="Wingdings" w:char="F04A"/>
      </w:r>
    </w:p>
  </w:comment>
  <w:comment w:id="270" w:author="med-frm" w:date="2016-11-14T20:36:00Z" w:initials="m">
    <w:p w14:paraId="53CFE809" w14:textId="5EF0BCD4" w:rsidR="00C372EF" w:rsidRDefault="00C372EF">
      <w:pPr>
        <w:pStyle w:val="CommentText"/>
      </w:pPr>
      <w:r>
        <w:rPr>
          <w:rStyle w:val="CommentReference"/>
        </w:rPr>
        <w:annotationRef/>
      </w:r>
      <w:r>
        <w:t>Not sure what ‘final blocks of non-wear time’ means here. Do you mean the blocks defined as non-wear time based on the criteria you used? Do you mean that if the mother had non-wear time, the time window was also removed in the infant, but not the other way around? If so, you need to clarify this.</w:t>
      </w:r>
    </w:p>
  </w:comment>
  <w:comment w:id="271" w:author="med-frm" w:date="2016-11-14T20:38:00Z" w:initials="m">
    <w:p w14:paraId="260529F2" w14:textId="2F26E8C1" w:rsidR="00C372EF" w:rsidRDefault="00C372EF">
      <w:pPr>
        <w:pStyle w:val="CommentText"/>
      </w:pPr>
      <w:r>
        <w:rPr>
          <w:rStyle w:val="CommentReference"/>
        </w:rPr>
        <w:annotationRef/>
      </w:r>
    </w:p>
  </w:comment>
  <w:comment w:id="274" w:author="med-frm" w:date="2016-11-14T20:38:00Z" w:initials="m">
    <w:p w14:paraId="02BC04AA" w14:textId="7D935924" w:rsidR="00C372EF" w:rsidRDefault="00C372EF">
      <w:pPr>
        <w:pStyle w:val="CommentText"/>
      </w:pPr>
      <w:r>
        <w:rPr>
          <w:rStyle w:val="CommentReference"/>
        </w:rPr>
        <w:annotationRef/>
      </w:r>
      <w:r>
        <w:t>Would be easier if you included a ‘figure heading for each diagram in the figure, inserting a ‘a’, ‘b’, ‘c’, and so forth in e.g. the upper left corner of each. That way you can easily refer to each in the text.</w:t>
      </w:r>
    </w:p>
  </w:comment>
  <w:comment w:id="288" w:author="med-frm" w:date="2016-11-14T20:43:00Z" w:initials="m">
    <w:p w14:paraId="53242AD9" w14:textId="4F9946D8" w:rsidR="00C372EF" w:rsidRDefault="00C372EF">
      <w:pPr>
        <w:pStyle w:val="CommentText"/>
      </w:pPr>
      <w:r>
        <w:rPr>
          <w:rStyle w:val="CommentReference"/>
        </w:rPr>
        <w:annotationRef/>
      </w:r>
      <w:r>
        <w:t xml:space="preserve">This is more discussion. </w:t>
      </w:r>
    </w:p>
  </w:comment>
  <w:comment w:id="318" w:author="med-frm" w:date="2016-11-14T20:50:00Z" w:initials="m">
    <w:p w14:paraId="72E259BB" w14:textId="468ECF66" w:rsidR="00C372EF" w:rsidRDefault="00C372EF">
      <w:pPr>
        <w:pStyle w:val="CommentText"/>
      </w:pPr>
      <w:r>
        <w:rPr>
          <w:rStyle w:val="CommentReference"/>
        </w:rPr>
        <w:annotationRef/>
      </w:r>
      <w:r>
        <w:t xml:space="preserve">Should consider if there is a good way of ‘naming’ this variable. The summary extraction/measure is a bit fuzzy, and unclear. </w:t>
      </w:r>
    </w:p>
  </w:comment>
  <w:comment w:id="326" w:author="med-frm" w:date="2016-11-14T20:53:00Z" w:initials="m">
    <w:p w14:paraId="10FF4894" w14:textId="047F34D0" w:rsidR="00C372EF" w:rsidRDefault="00C372EF">
      <w:pPr>
        <w:pStyle w:val="CommentText"/>
      </w:pPr>
      <w:r>
        <w:rPr>
          <w:rStyle w:val="CommentReference"/>
        </w:rPr>
        <w:annotationRef/>
      </w:r>
      <w:r>
        <w:t xml:space="preserve">But this is just a representative figure of one infant, right? If so, need to clarify this. </w:t>
      </w:r>
    </w:p>
  </w:comment>
  <w:comment w:id="348" w:author="med-frm" w:date="2016-11-14T21:00:00Z" w:initials="m">
    <w:p w14:paraId="69099D25" w14:textId="5AF50E08" w:rsidR="00C372EF" w:rsidRDefault="00C372EF">
      <w:pPr>
        <w:pStyle w:val="CommentText"/>
      </w:pPr>
      <w:r>
        <w:rPr>
          <w:rStyle w:val="CommentReference"/>
        </w:rPr>
        <w:annotationRef/>
      </w:r>
      <w:r>
        <w:t>Meaning??</w:t>
      </w:r>
    </w:p>
  </w:comment>
  <w:comment w:id="354" w:author="med-frm" w:date="2016-11-14T21:02:00Z" w:initials="m">
    <w:p w14:paraId="409AD806" w14:textId="3C102C56" w:rsidR="00C372EF" w:rsidRDefault="00C372EF">
      <w:pPr>
        <w:pStyle w:val="CommentText"/>
      </w:pPr>
      <w:r>
        <w:rPr>
          <w:rStyle w:val="CommentReference"/>
        </w:rPr>
        <w:annotationRef/>
      </w:r>
      <w:r>
        <w:t>The remaining noise?</w:t>
      </w:r>
    </w:p>
  </w:comment>
  <w:comment w:id="363" w:author="med-frm" w:date="2016-11-14T21:03:00Z" w:initials="m">
    <w:p w14:paraId="304275A7" w14:textId="6F48D1BF" w:rsidR="00C372EF" w:rsidRDefault="00C372EF">
      <w:pPr>
        <w:pStyle w:val="CommentText"/>
      </w:pPr>
      <w:r>
        <w:rPr>
          <w:rStyle w:val="CommentReference"/>
        </w:rPr>
        <w:annotationRef/>
      </w:r>
      <w:r>
        <w:t>Think you need to find a better way to refer to this data.</w:t>
      </w:r>
    </w:p>
  </w:comment>
  <w:comment w:id="375" w:author="med-frm" w:date="2016-11-14T21:24:00Z" w:initials="m">
    <w:p w14:paraId="33D51C53" w14:textId="60DF1BE5" w:rsidR="00C372EF" w:rsidRDefault="00C372EF">
      <w:pPr>
        <w:pStyle w:val="CommentText"/>
      </w:pPr>
      <w:r>
        <w:rPr>
          <w:rStyle w:val="CommentReference"/>
        </w:rPr>
        <w:annotationRef/>
      </w:r>
      <w:r>
        <w:t>Or more appropriate to say ‘to recorded acceleration’ or something in the line of that?</w:t>
      </w:r>
    </w:p>
  </w:comment>
  <w:comment w:id="377" w:author="med-frm" w:date="2016-11-14T21:26:00Z" w:initials="m">
    <w:p w14:paraId="36BE8376" w14:textId="2F226840" w:rsidR="00C372EF" w:rsidRDefault="00C372EF">
      <w:pPr>
        <w:pStyle w:val="CommentText"/>
      </w:pPr>
      <w:r>
        <w:rPr>
          <w:rStyle w:val="CommentReference"/>
        </w:rPr>
        <w:annotationRef/>
      </w:r>
      <w:r>
        <w:t>Isn’t this section more suitable in the discussion?</w:t>
      </w:r>
    </w:p>
  </w:comment>
  <w:comment w:id="378" w:author="med-frm" w:date="2016-11-14T21:25:00Z" w:initials="m">
    <w:p w14:paraId="6A3E147A" w14:textId="78B79AE7" w:rsidR="00C372EF" w:rsidRDefault="00C372EF">
      <w:pPr>
        <w:pStyle w:val="CommentText"/>
      </w:pPr>
      <w:r>
        <w:rPr>
          <w:rStyle w:val="CommentReference"/>
        </w:rPr>
        <w:annotationRef/>
      </w:r>
      <w:r>
        <w:t>If same as ‘accelerometers’ better to use that word. Otherwise the reader might think this is something else. If it is, you need to describe how.</w:t>
      </w:r>
    </w:p>
  </w:comment>
  <w:comment w:id="392" w:author="med-frm" w:date="2016-11-14T21:29:00Z" w:initials="m">
    <w:p w14:paraId="51288C24" w14:textId="128A6AC6" w:rsidR="00C372EF" w:rsidRDefault="00C372EF">
      <w:pPr>
        <w:pStyle w:val="CommentText"/>
      </w:pPr>
      <w:r>
        <w:rPr>
          <w:rStyle w:val="CommentReference"/>
        </w:rPr>
        <w:annotationRef/>
      </w:r>
      <w:r>
        <w:t>Same as caretaker?</w:t>
      </w:r>
    </w:p>
  </w:comment>
  <w:comment w:id="468" w:author="med-frm" w:date="2016-11-14T21:45:00Z" w:initials="m">
    <w:p w14:paraId="4BFC7473" w14:textId="30DE16A8" w:rsidR="00C372EF" w:rsidRDefault="00C372EF">
      <w:pPr>
        <w:pStyle w:val="CommentText"/>
      </w:pPr>
      <w:r>
        <w:rPr>
          <w:rStyle w:val="CommentReference"/>
        </w:rPr>
        <w:annotationRef/>
      </w:r>
      <w:r>
        <w:t>Subheadings for the different approaches tested? Would make it easier to look them up, and keep the apart, making the text less dense.</w:t>
      </w:r>
    </w:p>
  </w:comment>
  <w:comment w:id="494" w:author="med-frm" w:date="2016-11-14T21:50:00Z" w:initials="m">
    <w:p w14:paraId="1583D563" w14:textId="56C9097C" w:rsidR="00C372EF" w:rsidRDefault="00C372EF">
      <w:pPr>
        <w:pStyle w:val="CommentText"/>
      </w:pPr>
      <w:r>
        <w:rPr>
          <w:rStyle w:val="CommentReference"/>
        </w:rPr>
        <w:annotationRef/>
      </w:r>
      <w:r>
        <w:t>This is unclear</w:t>
      </w:r>
    </w:p>
  </w:comment>
  <w:comment w:id="504" w:author="med-frm" w:date="2016-11-14T21:52:00Z" w:initials="m">
    <w:p w14:paraId="796863B7" w14:textId="4FCA37E8" w:rsidR="00C372EF" w:rsidRDefault="00C372EF">
      <w:pPr>
        <w:pStyle w:val="CommentText"/>
      </w:pPr>
      <w:r>
        <w:rPr>
          <w:rStyle w:val="CommentReference"/>
        </w:rPr>
        <w:annotationRef/>
      </w:r>
      <w:r>
        <w:t>A bit unclear what this means/refers to</w:t>
      </w:r>
    </w:p>
  </w:comment>
  <w:comment w:id="507" w:author="med-frm" w:date="2016-11-14T21:57:00Z" w:initials="m">
    <w:p w14:paraId="34D37ECA" w14:textId="3A2C27B2" w:rsidR="00C372EF" w:rsidRDefault="00C372EF">
      <w:pPr>
        <w:pStyle w:val="CommentText"/>
      </w:pPr>
      <w:r>
        <w:rPr>
          <w:rStyle w:val="CommentReference"/>
        </w:rPr>
        <w:annotationRef/>
      </w:r>
      <w:r>
        <w:t>This paragraph is more discussion</w:t>
      </w:r>
    </w:p>
  </w:comment>
  <w:comment w:id="529" w:author="med-frm" w:date="2016-11-14T21:58:00Z" w:initials="m">
    <w:p w14:paraId="39137831" w14:textId="3A687B79" w:rsidR="00C372EF" w:rsidRDefault="00C372EF">
      <w:pPr>
        <w:pStyle w:val="CommentText"/>
      </w:pPr>
      <w:r>
        <w:rPr>
          <w:rStyle w:val="CommentReference"/>
        </w:rPr>
        <w:annotationRef/>
      </w:r>
      <w:r>
        <w:t>Consider wording here, not really clear what you mean</w:t>
      </w:r>
    </w:p>
  </w:comment>
  <w:comment w:id="534" w:author="med-frm" w:date="2016-11-14T21:59:00Z" w:initials="m">
    <w:p w14:paraId="55ECA6D8" w14:textId="6C9D9142" w:rsidR="00C372EF" w:rsidRDefault="00C372EF">
      <w:pPr>
        <w:pStyle w:val="CommentText"/>
      </w:pPr>
      <w:r>
        <w:rPr>
          <w:rStyle w:val="CommentReference"/>
        </w:rPr>
        <w:annotationRef/>
      </w:r>
      <w:r>
        <w:t>Need to define what you mean here?</w:t>
      </w:r>
    </w:p>
  </w:comment>
  <w:comment w:id="553" w:author="med-frm" w:date="2016-11-15T10:12:00Z" w:initials="m">
    <w:p w14:paraId="308CC562" w14:textId="0C42FD0D" w:rsidR="00C372EF" w:rsidRDefault="00C372EF">
      <w:pPr>
        <w:pStyle w:val="CommentText"/>
      </w:pPr>
      <w:r>
        <w:rPr>
          <w:rStyle w:val="CommentReference"/>
        </w:rPr>
        <w:annotationRef/>
      </w:r>
      <w:r>
        <w:t>Latter?</w:t>
      </w:r>
    </w:p>
  </w:comment>
  <w:comment w:id="571" w:author="med-frm" w:date="2016-11-15T10:17:00Z" w:initials="m">
    <w:p w14:paraId="434F8F39" w14:textId="7B4B6D78" w:rsidR="00C372EF" w:rsidRDefault="00C372EF">
      <w:pPr>
        <w:pStyle w:val="CommentText"/>
      </w:pPr>
      <w:r>
        <w:rPr>
          <w:rStyle w:val="CommentReference"/>
        </w:rPr>
        <w:annotationRef/>
      </w:r>
      <w:r>
        <w:t xml:space="preserve">11-13. Realize you aren’t using a software (e.g. Endnote) to handle references. Since you should learn this (and it makes your life writing so much easier) you might as well give it a go now. As people in the office to get you up and running. </w:t>
      </w:r>
      <w:r>
        <w:sym w:font="Wingdings" w:char="F04A"/>
      </w:r>
    </w:p>
  </w:comment>
  <w:comment w:id="590" w:author="med-frm" w:date="2016-11-15T10:25:00Z" w:initials="m">
    <w:p w14:paraId="0610FFF5" w14:textId="16B92A65" w:rsidR="007E6EA9" w:rsidRDefault="007E6EA9">
      <w:pPr>
        <w:pStyle w:val="CommentText"/>
      </w:pPr>
      <w:r>
        <w:rPr>
          <w:rStyle w:val="CommentReference"/>
        </w:rPr>
        <w:annotationRef/>
      </w:r>
      <w:r>
        <w:t>This section to me fits very well in the introduction, explaining why a good measure of infant PA is valuable to obtain.</w:t>
      </w:r>
    </w:p>
  </w:comment>
  <w:comment w:id="591" w:author="med-frm" w:date="2016-11-15T10:22:00Z" w:initials="m">
    <w:p w14:paraId="344AD09F" w14:textId="1B715A48" w:rsidR="007E6EA9" w:rsidRDefault="007E6EA9">
      <w:pPr>
        <w:pStyle w:val="CommentText"/>
      </w:pPr>
      <w:r>
        <w:rPr>
          <w:rStyle w:val="CommentReference"/>
        </w:rPr>
        <w:annotationRef/>
      </w:r>
      <w:r>
        <w:t xml:space="preserve">This is not entirely true. When they are left on their own yes, but if you sit in front of it and play and interact with it, you are basically ‘triggering’ it to move compared PA of infants whose parents would not do that. But the extent of ‘external influences’ on levels of PA is much, much less than for older kids who are basically being told by their parents (and school) what to do all the time. ‘Don’t sit in front of the TV, go out and play!!’ </w:t>
      </w:r>
      <w:r>
        <w:sym w:font="Wingdings" w:char="F04A"/>
      </w:r>
    </w:p>
  </w:comment>
  <w:comment w:id="606" w:author="med-frm" w:date="2016-11-15T10:28:00Z" w:initials="m">
    <w:p w14:paraId="26B5FB7C" w14:textId="1052AF26" w:rsidR="007E6EA9" w:rsidRDefault="007E6EA9">
      <w:pPr>
        <w:pStyle w:val="CommentText"/>
      </w:pPr>
      <w:r>
        <w:rPr>
          <w:rStyle w:val="CommentReference"/>
        </w:rPr>
        <w:annotationRef/>
      </w:r>
      <w:r>
        <w:t>Given the complexity of this work I think you need to be more specific with what you mean here, you have a lot of measurement, raw and cleaned and so forth. Better to word it in the line of e.g. ‘Accelerometer output’, ‘GENEA measurement’</w:t>
      </w:r>
    </w:p>
  </w:comment>
  <w:comment w:id="632" w:author="med-frm" w:date="2016-11-15T10:34:00Z" w:initials="m">
    <w:p w14:paraId="7B3DB3B6" w14:textId="7DC371C6" w:rsidR="00A74675" w:rsidRDefault="00A74675">
      <w:pPr>
        <w:pStyle w:val="CommentText"/>
      </w:pPr>
      <w:r>
        <w:rPr>
          <w:rStyle w:val="CommentReference"/>
        </w:rPr>
        <w:annotationRef/>
      </w:r>
      <w:r>
        <w:t>Or ‘highly correlated’?</w:t>
      </w:r>
    </w:p>
  </w:comment>
  <w:comment w:id="641" w:author="med-frm" w:date="2016-11-15T10:35:00Z" w:initials="m">
    <w:p w14:paraId="511259CC" w14:textId="6657D9E4" w:rsidR="00A74675" w:rsidRDefault="00A74675">
      <w:pPr>
        <w:pStyle w:val="CommentText"/>
      </w:pPr>
      <w:r>
        <w:rPr>
          <w:rStyle w:val="CommentReference"/>
        </w:rPr>
        <w:annotationRef/>
      </w:r>
      <w:r>
        <w:t>In reports and papers it is always more clear to write it out either as 0.0002 or 2x10</w:t>
      </w:r>
      <w:r w:rsidRPr="00A74675">
        <w:rPr>
          <w:vertAlign w:val="superscript"/>
        </w:rPr>
        <w:t>-4</w:t>
      </w:r>
    </w:p>
  </w:comment>
  <w:comment w:id="646" w:author="med-frm" w:date="2016-11-15T10:37:00Z" w:initials="m">
    <w:p w14:paraId="12698093" w14:textId="001260E4" w:rsidR="00A74675" w:rsidRDefault="00A74675">
      <w:pPr>
        <w:pStyle w:val="CommentText"/>
      </w:pPr>
      <w:r>
        <w:rPr>
          <w:rStyle w:val="CommentReference"/>
        </w:rPr>
        <w:annotationRef/>
      </w:r>
      <w:r>
        <w:t>Isn’t this to be expected?</w:t>
      </w:r>
    </w:p>
  </w:comment>
  <w:comment w:id="651" w:author="med-frm" w:date="2016-11-15T10:37:00Z" w:initials="m">
    <w:p w14:paraId="4FABDEAE" w14:textId="38CFE7C1" w:rsidR="00EF7B95" w:rsidRDefault="00EF7B95">
      <w:pPr>
        <w:pStyle w:val="CommentText"/>
      </w:pPr>
      <w:r>
        <w:rPr>
          <w:rStyle w:val="CommentReference"/>
        </w:rPr>
        <w:annotationRef/>
      </w:r>
      <w:r>
        <w:t>Give the exact figure or table number(s)</w:t>
      </w:r>
    </w:p>
  </w:comment>
  <w:comment w:id="663" w:author="med-frm" w:date="2016-11-15T10:40:00Z" w:initials="m">
    <w:p w14:paraId="47A25F0F" w14:textId="3AFD7D2F" w:rsidR="00EF7B95" w:rsidRDefault="00EF7B95">
      <w:pPr>
        <w:pStyle w:val="CommentText"/>
      </w:pPr>
      <w:r>
        <w:rPr>
          <w:rStyle w:val="CommentReference"/>
        </w:rPr>
        <w:annotationRef/>
      </w:r>
      <w:r>
        <w:t>specify</w:t>
      </w:r>
    </w:p>
  </w:comment>
  <w:comment w:id="667" w:author="med-frm" w:date="2016-11-15T10:42:00Z" w:initials="m">
    <w:p w14:paraId="0E4FE4E0" w14:textId="59D11C39" w:rsidR="00D67544" w:rsidRDefault="00D67544">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616434" w15:done="0"/>
  <w15:commentEx w15:paraId="074E02C6" w15:done="0"/>
  <w15:commentEx w15:paraId="56CD1E46" w15:done="0"/>
  <w15:commentEx w15:paraId="519C18CD" w15:done="0"/>
  <w15:commentEx w15:paraId="160F540D" w15:done="0"/>
  <w15:commentEx w15:paraId="39B3E0DD" w15:done="0"/>
  <w15:commentEx w15:paraId="5C6205CF" w15:done="0"/>
  <w15:commentEx w15:paraId="5C217E6A" w15:done="0"/>
  <w15:commentEx w15:paraId="763C3D40" w15:done="0"/>
  <w15:commentEx w15:paraId="4267F320" w15:done="0"/>
  <w15:commentEx w15:paraId="11A4CD1D" w15:done="0"/>
  <w15:commentEx w15:paraId="72A778F1" w15:done="0"/>
  <w15:commentEx w15:paraId="5D472F67" w15:done="0"/>
  <w15:commentEx w15:paraId="1C4C2F4F" w15:done="0"/>
  <w15:commentEx w15:paraId="70360666" w15:done="0"/>
  <w15:commentEx w15:paraId="5E293ED8" w15:done="0"/>
  <w15:commentEx w15:paraId="69684FE6" w15:done="0"/>
  <w15:commentEx w15:paraId="77D02A38" w15:done="0"/>
  <w15:commentEx w15:paraId="19D916AB" w15:done="0"/>
  <w15:commentEx w15:paraId="6F903641" w15:done="0"/>
  <w15:commentEx w15:paraId="5D118225" w15:done="0"/>
  <w15:commentEx w15:paraId="70788ACD" w15:done="0"/>
  <w15:commentEx w15:paraId="4ACADFE7" w15:done="0"/>
  <w15:commentEx w15:paraId="53CFE809" w15:done="0"/>
  <w15:commentEx w15:paraId="260529F2" w15:paraIdParent="53CFE809" w15:done="0"/>
  <w15:commentEx w15:paraId="02BC04AA" w15:done="0"/>
  <w15:commentEx w15:paraId="53242AD9" w15:done="0"/>
  <w15:commentEx w15:paraId="72E259BB" w15:done="0"/>
  <w15:commentEx w15:paraId="10FF4894" w15:done="0"/>
  <w15:commentEx w15:paraId="69099D25" w15:done="0"/>
  <w15:commentEx w15:paraId="409AD806" w15:done="0"/>
  <w15:commentEx w15:paraId="304275A7" w15:done="0"/>
  <w15:commentEx w15:paraId="33D51C53" w15:done="0"/>
  <w15:commentEx w15:paraId="36BE8376" w15:done="0"/>
  <w15:commentEx w15:paraId="6A3E147A" w15:done="0"/>
  <w15:commentEx w15:paraId="51288C24" w15:done="0"/>
  <w15:commentEx w15:paraId="4BFC7473" w15:done="0"/>
  <w15:commentEx w15:paraId="1583D563" w15:done="0"/>
  <w15:commentEx w15:paraId="796863B7" w15:done="0"/>
  <w15:commentEx w15:paraId="34D37ECA" w15:done="0"/>
  <w15:commentEx w15:paraId="39137831" w15:done="0"/>
  <w15:commentEx w15:paraId="55ECA6D8" w15:done="0"/>
  <w15:commentEx w15:paraId="308CC562" w15:done="0"/>
  <w15:commentEx w15:paraId="434F8F39" w15:done="0"/>
  <w15:commentEx w15:paraId="0610FFF5" w15:done="0"/>
  <w15:commentEx w15:paraId="344AD09F" w15:done="0"/>
  <w15:commentEx w15:paraId="26B5FB7C" w15:done="0"/>
  <w15:commentEx w15:paraId="7B3DB3B6" w15:done="0"/>
  <w15:commentEx w15:paraId="511259CC" w15:done="0"/>
  <w15:commentEx w15:paraId="12698093" w15:done="0"/>
  <w15:commentEx w15:paraId="4FABDEAE" w15:done="0"/>
  <w15:commentEx w15:paraId="47A25F0F" w15:done="0"/>
  <w15:commentEx w15:paraId="0E4FE4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horndale">
    <w:altName w:val="Times New Roman"/>
    <w:charset w:val="01"/>
    <w:family w:val="roman"/>
    <w:pitch w:val="variable"/>
  </w:font>
  <w:font w:name="Albany">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monospace">
    <w:altName w:val="Times New Roman"/>
    <w:charset w:val="01"/>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62A"/>
    <w:multiLevelType w:val="multilevel"/>
    <w:tmpl w:val="717E5D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AA495B"/>
    <w:multiLevelType w:val="multilevel"/>
    <w:tmpl w:val="C6040C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8977DCA"/>
    <w:multiLevelType w:val="multilevel"/>
    <w:tmpl w:val="042C8E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5C9223E6"/>
    <w:multiLevelType w:val="multilevel"/>
    <w:tmpl w:val="EDB2715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d-frm">
    <w15:presenceInfo w15:providerId="None" w15:userId="med-fr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1C"/>
    <w:rsid w:val="0001724B"/>
    <w:rsid w:val="000C002A"/>
    <w:rsid w:val="00104460"/>
    <w:rsid w:val="001060F2"/>
    <w:rsid w:val="001B3E2C"/>
    <w:rsid w:val="00241E97"/>
    <w:rsid w:val="0031648E"/>
    <w:rsid w:val="0039122A"/>
    <w:rsid w:val="00446198"/>
    <w:rsid w:val="00447012"/>
    <w:rsid w:val="00627E33"/>
    <w:rsid w:val="00674D1B"/>
    <w:rsid w:val="00680564"/>
    <w:rsid w:val="006D69D4"/>
    <w:rsid w:val="007E6EA9"/>
    <w:rsid w:val="00811C60"/>
    <w:rsid w:val="008F17E2"/>
    <w:rsid w:val="008F72FD"/>
    <w:rsid w:val="009A00AD"/>
    <w:rsid w:val="00A260F4"/>
    <w:rsid w:val="00A74675"/>
    <w:rsid w:val="00AC56F1"/>
    <w:rsid w:val="00B42E57"/>
    <w:rsid w:val="00BD3A1C"/>
    <w:rsid w:val="00C372EF"/>
    <w:rsid w:val="00C85CF5"/>
    <w:rsid w:val="00D67544"/>
    <w:rsid w:val="00DE7637"/>
    <w:rsid w:val="00E32E8B"/>
    <w:rsid w:val="00EF7B95"/>
    <w:rsid w:val="00F818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397"/>
  <w15:docId w15:val="{770F7352-C3CD-4FFB-9D03-E4A82BD9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TextBody"/>
    <w:qFormat/>
    <w:pPr>
      <w:outlineLvl w:val="0"/>
    </w:pPr>
    <w:rPr>
      <w:rFonts w:ascii="Thorndale" w:hAnsi="Thorndale"/>
      <w:b/>
      <w:bCs/>
      <w:sz w:val="48"/>
      <w:szCs w:val="44"/>
    </w:rPr>
  </w:style>
  <w:style w:type="paragraph" w:styleId="Heading2">
    <w:name w:val="heading 2"/>
    <w:basedOn w:val="Heading"/>
    <w:next w:val="TextBody"/>
    <w:qFormat/>
    <w:pPr>
      <w:spacing w:before="200" w:after="120"/>
      <w:outlineLvl w:val="1"/>
    </w:pPr>
    <w:rPr>
      <w:rFonts w:ascii="Liberation Serif" w:hAnsi="Liberation Serif"/>
      <w:b/>
      <w:bCs/>
      <w:sz w:val="36"/>
      <w:szCs w:val="36"/>
    </w:rPr>
  </w:style>
  <w:style w:type="paragraph" w:styleId="Heading3">
    <w:name w:val="heading 3"/>
    <w:basedOn w:val="Heading"/>
    <w:next w:val="TextBody"/>
    <w:qFormat/>
    <w:pPr>
      <w:spacing w:before="140" w:after="120"/>
      <w:outlineLvl w:val="2"/>
    </w:pPr>
    <w:rPr>
      <w:rFonts w:ascii="Liberation Serif" w:hAnsi="Liberation Serif"/>
      <w:b/>
      <w:bCs/>
      <w:szCs w:val="28"/>
    </w:rPr>
  </w:style>
  <w:style w:type="paragraph" w:styleId="Heading4">
    <w:name w:val="heading 4"/>
    <w:basedOn w:val="Heading"/>
    <w:next w:val="TextBody"/>
    <w:qFormat/>
    <w:pPr>
      <w:spacing w:before="120" w:after="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283"/>
    </w:pPr>
    <w:rPr>
      <w:rFonts w:ascii="Albany" w:hAnsi="Albany"/>
      <w:sz w:val="28"/>
      <w:szCs w:val="26"/>
    </w:rPr>
  </w:style>
  <w:style w:type="paragraph" w:customStyle="1" w:styleId="TextBody">
    <w:name w:val="Text Body"/>
    <w:basedOn w:val="Normal"/>
    <w:pPr>
      <w:spacing w:after="283"/>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TextBody"/>
    <w:qFormat/>
    <w:pPr>
      <w:pBdr>
        <w:bottom w:val="double" w:sz="2" w:space="0" w:color="808080"/>
      </w:pBdr>
      <w:spacing w:after="283"/>
    </w:pPr>
    <w:rPr>
      <w:sz w:val="12"/>
    </w:rPr>
  </w:style>
  <w:style w:type="paragraph" w:customStyle="1" w:styleId="Sender">
    <w:name w:val="Sender"/>
    <w:basedOn w:val="Normal"/>
    <w:rPr>
      <w:i/>
    </w:rPr>
  </w:style>
  <w:style w:type="paragraph" w:customStyle="1" w:styleId="TableContents">
    <w:name w:val="Table Contents"/>
    <w:basedOn w:val="TextBody"/>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TextBodynoindent">
    <w:name w:val="Text Body.noindent"/>
    <w:basedOn w:val="TextBody"/>
    <w:qFormat/>
  </w:style>
  <w:style w:type="paragraph" w:customStyle="1" w:styleId="TableContentsnoindent">
    <w:name w:val="Table Contents.noindent"/>
    <w:basedOn w:val="TableContents"/>
    <w:qFormat/>
  </w:style>
  <w:style w:type="paragraph" w:customStyle="1" w:styleId="TextBodynopar">
    <w:name w:val="Text Body.nopar"/>
    <w:basedOn w:val="TextBody"/>
    <w:qFormat/>
  </w:style>
  <w:style w:type="paragraph" w:customStyle="1" w:styleId="TextBodyindent">
    <w:name w:val="Text Body.indent"/>
    <w:basedOn w:val="TextBody"/>
    <w:qFormat/>
  </w:style>
  <w:style w:type="paragraph" w:customStyle="1" w:styleId="Heading1partHead">
    <w:name w:val="Heading 1.partHead"/>
    <w:basedOn w:val="Heading1"/>
    <w:qFormat/>
    <w:pPr>
      <w:jc w:val="center"/>
    </w:pPr>
  </w:style>
  <w:style w:type="paragraph" w:customStyle="1" w:styleId="TextBodybibitem">
    <w:name w:val="Text Body.bibitem"/>
    <w:basedOn w:val="TextBody"/>
    <w:qFormat/>
  </w:style>
  <w:style w:type="paragraph" w:customStyle="1" w:styleId="TextBodybibitem-p">
    <w:name w:val="Text Body.bibitem-p"/>
    <w:basedOn w:val="TextBody"/>
    <w:qFormat/>
  </w:style>
  <w:style w:type="paragraph" w:customStyle="1" w:styleId="Heading2titleHead">
    <w:name w:val="Heading 2.titleHead"/>
    <w:basedOn w:val="Heading2"/>
    <w:qFormat/>
    <w:pPr>
      <w:jc w:val="center"/>
      <w:outlineLvl w:val="9"/>
    </w:pPr>
  </w:style>
  <w:style w:type="paragraph" w:customStyle="1" w:styleId="TableHeading">
    <w:name w:val="Table Heading"/>
    <w:basedOn w:val="TableContents"/>
    <w:qFormat/>
    <w:pPr>
      <w:suppressLineNumbers/>
      <w:jc w:val="center"/>
    </w:pPr>
    <w:rPr>
      <w:b/>
      <w:bCs/>
    </w:rPr>
  </w:style>
  <w:style w:type="character" w:styleId="CommentReference">
    <w:name w:val="annotation reference"/>
    <w:basedOn w:val="DefaultParagraphFont"/>
    <w:uiPriority w:val="99"/>
    <w:semiHidden/>
    <w:unhideWhenUsed/>
    <w:rsid w:val="00447012"/>
    <w:rPr>
      <w:sz w:val="16"/>
      <w:szCs w:val="16"/>
    </w:rPr>
  </w:style>
  <w:style w:type="paragraph" w:styleId="CommentText">
    <w:name w:val="annotation text"/>
    <w:basedOn w:val="Normal"/>
    <w:link w:val="CommentTextChar"/>
    <w:uiPriority w:val="99"/>
    <w:semiHidden/>
    <w:unhideWhenUsed/>
    <w:rsid w:val="00447012"/>
    <w:rPr>
      <w:rFonts w:cs="Mangal"/>
      <w:sz w:val="20"/>
      <w:szCs w:val="18"/>
    </w:rPr>
  </w:style>
  <w:style w:type="character" w:customStyle="1" w:styleId="CommentTextChar">
    <w:name w:val="Comment Text Char"/>
    <w:basedOn w:val="DefaultParagraphFont"/>
    <w:link w:val="CommentText"/>
    <w:uiPriority w:val="99"/>
    <w:semiHidden/>
    <w:rsid w:val="00447012"/>
    <w:rPr>
      <w:rFonts w:cs="Mangal"/>
      <w:sz w:val="20"/>
      <w:szCs w:val="18"/>
    </w:rPr>
  </w:style>
  <w:style w:type="paragraph" w:styleId="CommentSubject">
    <w:name w:val="annotation subject"/>
    <w:basedOn w:val="CommentText"/>
    <w:next w:val="CommentText"/>
    <w:link w:val="CommentSubjectChar"/>
    <w:uiPriority w:val="99"/>
    <w:semiHidden/>
    <w:unhideWhenUsed/>
    <w:rsid w:val="00447012"/>
    <w:rPr>
      <w:b/>
      <w:bCs/>
    </w:rPr>
  </w:style>
  <w:style w:type="character" w:customStyle="1" w:styleId="CommentSubjectChar">
    <w:name w:val="Comment Subject Char"/>
    <w:basedOn w:val="CommentTextChar"/>
    <w:link w:val="CommentSubject"/>
    <w:uiPriority w:val="99"/>
    <w:semiHidden/>
    <w:rsid w:val="00447012"/>
    <w:rPr>
      <w:rFonts w:cs="Mangal"/>
      <w:b/>
      <w:bCs/>
      <w:sz w:val="20"/>
      <w:szCs w:val="18"/>
    </w:rPr>
  </w:style>
  <w:style w:type="paragraph" w:styleId="BalloonText">
    <w:name w:val="Balloon Text"/>
    <w:basedOn w:val="Normal"/>
    <w:link w:val="BalloonTextChar"/>
    <w:uiPriority w:val="99"/>
    <w:semiHidden/>
    <w:unhideWhenUsed/>
    <w:rsid w:val="00447012"/>
    <w:rPr>
      <w:rFonts w:ascii="Segoe UI" w:hAnsi="Segoe UI" w:cs="Mangal"/>
      <w:sz w:val="18"/>
      <w:szCs w:val="16"/>
    </w:rPr>
  </w:style>
  <w:style w:type="character" w:customStyle="1" w:styleId="BalloonTextChar">
    <w:name w:val="Balloon Text Char"/>
    <w:basedOn w:val="DefaultParagraphFont"/>
    <w:link w:val="BalloonText"/>
    <w:uiPriority w:val="99"/>
    <w:semiHidden/>
    <w:rsid w:val="0044701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ra.Kurbasic@med.lu.se" TargetMode="External"/><Relationship Id="rId13" Type="http://schemas.openxmlformats.org/officeDocument/2006/relationships/image" Target="file:///home/jerneja/Desktop/UNI/mstrs/CRC_project/report/BINP25_report31x.png" TargetMode="External"/><Relationship Id="rId3" Type="http://schemas.openxmlformats.org/officeDocument/2006/relationships/settings" Target="settings.xml"/><Relationship Id="rId7" Type="http://schemas.openxmlformats.org/officeDocument/2006/relationships/hyperlink" Target="mailto:Paul.Franks@med.lu.se" TargetMode="External"/><Relationship Id="rId12" Type="http://schemas.openxmlformats.org/officeDocument/2006/relationships/image" Target="file:///home/jerneja/Desktop/UNI/mstrs/CRC_project/report/BINP25_report30x.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rida.Renstrom@med.lu.se" TargetMode="External"/><Relationship Id="rId11" Type="http://schemas.openxmlformats.org/officeDocument/2006/relationships/hyperlink" Target="http://www.lifegene.se/" TargetMode="External"/><Relationship Id="rId5" Type="http://schemas.openxmlformats.org/officeDocument/2006/relationships/hyperlink" Target="mailto:bif15jmi@student.lu.se" TargetMode="Externa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24</Pages>
  <Words>11440</Words>
  <Characters>60632</Characters>
  <Application>Microsoft Office Word</Application>
  <DocSecurity>0</DocSecurity>
  <Lines>505</Lines>
  <Paragraphs>143</Paragraphs>
  <ScaleCrop>false</ScaleCrop>
  <HeadingPairs>
    <vt:vector size="2" baseType="variant">
      <vt:variant>
        <vt:lpstr>Title</vt:lpstr>
      </vt:variant>
      <vt:variant>
        <vt:i4>1</vt:i4>
      </vt:variant>
    </vt:vector>
  </HeadingPairs>
  <TitlesOfParts>
    <vt:vector size="1" baseType="lpstr">
      <vt:lpstr>Analysis of tri-axial accelerometer data of 4 month old infants</vt:lpstr>
    </vt:vector>
  </TitlesOfParts>
  <Company>Lunds universitet</Company>
  <LinksUpToDate>false</LinksUpToDate>
  <CharactersWithSpaces>71929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tri-axial accelerometer data of 4 month old infants</dc:title>
  <dc:creator>med-frm</dc:creator>
  <cp:lastModifiedBy>med-frm</cp:lastModifiedBy>
  <cp:revision>4</cp:revision>
  <dcterms:created xsi:type="dcterms:W3CDTF">2016-11-15T09:10:00Z</dcterms:created>
  <dcterms:modified xsi:type="dcterms:W3CDTF">2016-11-15T09:44:00Z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2016-10-24 09:15:00</vt:lpwstr>
  </property>
  <property fmtid="{D5CDD505-2E9C-101B-9397-08002B2CF9AE}" pid="3" name="originator">
    <vt:lpwstr>TeX4ht (http://www.cse.ohio-state.edu/~gurari/TeX4ht/)</vt:lpwstr>
  </property>
  <property fmtid="{D5CDD505-2E9C-101B-9397-08002B2CF9AE}" pid="4" name="src">
    <vt:lpwstr>BINP25_report.tex</vt:lpwstr>
  </property>
</Properties>
</file>